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4820"/>
      </w:tblGrid>
      <w:tr w:rsidR="005224CD" w:rsidRPr="008A3FBD" w:rsidTr="00E32736">
        <w:tc>
          <w:tcPr>
            <w:tcW w:w="5245" w:type="dxa"/>
          </w:tcPr>
          <w:p w:rsidR="005224CD" w:rsidRPr="008A3FBD" w:rsidRDefault="005224CD" w:rsidP="00E32736">
            <w:pPr>
              <w:pStyle w:val="a4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СОГЛАСОВАНО</w:t>
            </w:r>
          </w:p>
          <w:p w:rsidR="005224CD" w:rsidRPr="008A3FBD" w:rsidRDefault="005224CD" w:rsidP="00E32736">
            <w:pPr>
              <w:pStyle w:val="a4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  <w:hideMark/>
          </w:tcPr>
          <w:p w:rsidR="005224CD" w:rsidRPr="008A3FBD" w:rsidRDefault="005224CD" w:rsidP="00E32736">
            <w:pPr>
              <w:pStyle w:val="a4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УТВЕРЖДАЮ</w:t>
            </w:r>
          </w:p>
        </w:tc>
      </w:tr>
      <w:tr w:rsidR="005224CD" w:rsidRPr="008A3FBD" w:rsidTr="00E32736">
        <w:tc>
          <w:tcPr>
            <w:tcW w:w="5245" w:type="dxa"/>
          </w:tcPr>
          <w:p w:rsidR="005224CD" w:rsidRPr="008A3FBD" w:rsidRDefault="005224CD" w:rsidP="00E32736">
            <w:pPr>
              <w:pStyle w:val="a4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Сторона ЗАКАЗЧИКА</w:t>
            </w:r>
          </w:p>
          <w:p w:rsidR="005224CD" w:rsidRPr="008A3FBD" w:rsidRDefault="005224CD" w:rsidP="00E32736">
            <w:pPr>
              <w:pStyle w:val="a4"/>
              <w:spacing w:after="0" w:line="240" w:lineRule="auto"/>
              <w:rPr>
                <w:szCs w:val="28"/>
              </w:rPr>
            </w:pPr>
          </w:p>
          <w:p w:rsidR="005224CD" w:rsidRPr="008A3FBD" w:rsidRDefault="00B77AC0" w:rsidP="00E32736">
            <w:pPr>
              <w:pStyle w:val="a4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>
              <w:rPr>
                <w:szCs w:val="28"/>
                <w:lang w:val="en-US"/>
              </w:rPr>
              <w:t xml:space="preserve">  </w:t>
            </w:r>
            <w:proofErr w:type="spellStart"/>
            <w:r w:rsidR="005224CD">
              <w:rPr>
                <w:szCs w:val="28"/>
              </w:rPr>
              <w:t>Д.В.Попов</w:t>
            </w:r>
            <w:proofErr w:type="spellEnd"/>
            <w:r w:rsidR="005224CD" w:rsidRPr="008A3FBD">
              <w:rPr>
                <w:szCs w:val="28"/>
              </w:rPr>
              <w:t xml:space="preserve">  </w:t>
            </w:r>
          </w:p>
          <w:p w:rsidR="005224CD" w:rsidRPr="008A3FBD" w:rsidRDefault="005224CD" w:rsidP="00E32736">
            <w:pPr>
              <w:pStyle w:val="a4"/>
              <w:spacing w:line="240" w:lineRule="auto"/>
              <w:rPr>
                <w:szCs w:val="28"/>
              </w:rPr>
            </w:pPr>
            <w:r w:rsidRPr="008A3FBD">
              <w:rPr>
                <w:szCs w:val="28"/>
              </w:rPr>
              <w:t>«____»______________202</w:t>
            </w:r>
            <w:r w:rsidRPr="005224CD">
              <w:rPr>
                <w:szCs w:val="28"/>
              </w:rPr>
              <w:t>1</w:t>
            </w:r>
            <w:r w:rsidRPr="008A3FBD">
              <w:rPr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:rsidR="005224CD" w:rsidRPr="008A3FBD" w:rsidRDefault="005224CD" w:rsidP="00E32736">
            <w:pPr>
              <w:pStyle w:val="a4"/>
              <w:widowControl w:val="0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Сторона ИСПОЛНИТЕЛЯ</w:t>
            </w:r>
          </w:p>
          <w:p w:rsidR="005224CD" w:rsidRPr="008A3FBD" w:rsidRDefault="005224CD" w:rsidP="00E32736">
            <w:pPr>
              <w:pStyle w:val="a4"/>
              <w:widowControl w:val="0"/>
              <w:spacing w:after="0" w:line="240" w:lineRule="auto"/>
              <w:rPr>
                <w:szCs w:val="28"/>
              </w:rPr>
            </w:pPr>
          </w:p>
          <w:p w:rsidR="005224CD" w:rsidRPr="008A3FBD" w:rsidRDefault="00B77AC0" w:rsidP="00E32736">
            <w:pPr>
              <w:pStyle w:val="a4"/>
              <w:widowControl w:val="0"/>
              <w:spacing w:after="0" w:line="240" w:lineRule="auto"/>
              <w:rPr>
                <w:b/>
                <w:szCs w:val="28"/>
              </w:rPr>
            </w:pPr>
            <w:r>
              <w:rPr>
                <w:szCs w:val="28"/>
              </w:rPr>
              <w:t xml:space="preserve">       </w:t>
            </w:r>
            <w:r w:rsidR="005224CD" w:rsidRPr="008A3FBD">
              <w:rPr>
                <w:szCs w:val="28"/>
              </w:rPr>
              <w:t>Н.В. Старостин</w:t>
            </w:r>
          </w:p>
          <w:p w:rsidR="005224CD" w:rsidRPr="008A3FBD" w:rsidRDefault="005224CD" w:rsidP="00E32736">
            <w:pPr>
              <w:pStyle w:val="a4"/>
              <w:spacing w:line="240" w:lineRule="auto"/>
              <w:rPr>
                <w:b/>
                <w:szCs w:val="28"/>
              </w:rPr>
            </w:pPr>
            <w:r w:rsidRPr="008A3FBD">
              <w:rPr>
                <w:szCs w:val="28"/>
              </w:rPr>
              <w:t>«____»______________202</w:t>
            </w:r>
            <w:r w:rsidRPr="00A379EF">
              <w:rPr>
                <w:szCs w:val="28"/>
              </w:rPr>
              <w:t>1</w:t>
            </w:r>
            <w:r w:rsidRPr="008A3FBD">
              <w:rPr>
                <w:szCs w:val="28"/>
              </w:rPr>
              <w:t xml:space="preserve"> г.</w:t>
            </w:r>
          </w:p>
        </w:tc>
      </w:tr>
    </w:tbl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ind w:right="425" w:firstLine="142"/>
        <w:jc w:val="center"/>
        <w:rPr>
          <w:sz w:val="28"/>
          <w:szCs w:val="28"/>
        </w:rPr>
      </w:pPr>
    </w:p>
    <w:p w:rsidR="005224CD" w:rsidRPr="008C6B76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25" w:firstLine="142"/>
        <w:jc w:val="center"/>
        <w:rPr>
          <w:b/>
          <w:sz w:val="28"/>
          <w:szCs w:val="28"/>
        </w:rPr>
      </w:pPr>
      <w:r w:rsidRPr="008C6B76">
        <w:rPr>
          <w:b/>
          <w:sz w:val="28"/>
          <w:szCs w:val="28"/>
        </w:rPr>
        <w:t xml:space="preserve">ПРОГРАММА И МЕТОДИКА КОМПЛЕКСНЫХ ИСПЫТАНИЙ </w:t>
      </w: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 w:rsidRPr="008A3FBD">
        <w:rPr>
          <w:b/>
          <w:sz w:val="28"/>
          <w:szCs w:val="28"/>
        </w:rPr>
        <w:t xml:space="preserve"> научно-исследовательской работы</w:t>
      </w:r>
    </w:p>
    <w:p w:rsidR="005224CD" w:rsidRDefault="005224CD" w:rsidP="005224CD">
      <w:pPr>
        <w:spacing w:line="360" w:lineRule="auto"/>
        <w:jc w:val="center"/>
        <w:rPr>
          <w:b/>
          <w:sz w:val="28"/>
          <w:szCs w:val="26"/>
        </w:rPr>
      </w:pPr>
      <w:r w:rsidRPr="008A3FBD">
        <w:rPr>
          <w:b/>
          <w:sz w:val="28"/>
          <w:szCs w:val="28"/>
        </w:rPr>
        <w:t>«</w:t>
      </w:r>
      <w:r w:rsidRPr="003A2E4A">
        <w:rPr>
          <w:b/>
          <w:sz w:val="28"/>
          <w:szCs w:val="26"/>
        </w:rPr>
        <w:t xml:space="preserve">Разработка агента в </w:t>
      </w:r>
      <w:proofErr w:type="spellStart"/>
      <w:r w:rsidRPr="003A2E4A">
        <w:rPr>
          <w:b/>
          <w:sz w:val="28"/>
          <w:szCs w:val="26"/>
          <w:lang w:val="en-US"/>
        </w:rPr>
        <w:t>OpenAI</w:t>
      </w:r>
      <w:proofErr w:type="spellEnd"/>
      <w:r w:rsidRPr="003A2E4A">
        <w:rPr>
          <w:b/>
          <w:sz w:val="28"/>
          <w:szCs w:val="26"/>
        </w:rPr>
        <w:t xml:space="preserve"> </w:t>
      </w:r>
      <w:r w:rsidRPr="003A2E4A">
        <w:rPr>
          <w:b/>
          <w:sz w:val="28"/>
          <w:szCs w:val="26"/>
          <w:lang w:val="en-US"/>
        </w:rPr>
        <w:t>Gym</w:t>
      </w:r>
      <w:r>
        <w:rPr>
          <w:b/>
          <w:sz w:val="28"/>
          <w:szCs w:val="26"/>
        </w:rPr>
        <w:t xml:space="preserve"> с использованием </w:t>
      </w:r>
    </w:p>
    <w:p w:rsidR="005224CD" w:rsidRPr="008A3FBD" w:rsidRDefault="005224CD" w:rsidP="005224CD">
      <w:pPr>
        <w:spacing w:line="360" w:lineRule="auto"/>
        <w:jc w:val="center"/>
        <w:rPr>
          <w:sz w:val="28"/>
          <w:szCs w:val="28"/>
          <w:highlight w:val="white"/>
        </w:rPr>
      </w:pPr>
      <w:r>
        <w:rPr>
          <w:b/>
          <w:sz w:val="28"/>
          <w:szCs w:val="26"/>
        </w:rPr>
        <w:t>методик обучения с подкреплением</w:t>
      </w:r>
      <w:r w:rsidRPr="008A3FBD">
        <w:rPr>
          <w:b/>
          <w:sz w:val="28"/>
          <w:szCs w:val="28"/>
        </w:rPr>
        <w:t>»</w:t>
      </w: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:rsidR="005224C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:rsidR="005224CD" w:rsidRPr="008A3FBD" w:rsidRDefault="005224CD" w:rsidP="005224CD">
      <w:pPr>
        <w:spacing w:line="360" w:lineRule="auto"/>
        <w:ind w:left="5670"/>
        <w:rPr>
          <w:sz w:val="28"/>
          <w:szCs w:val="28"/>
        </w:rPr>
      </w:pPr>
      <w:r w:rsidRPr="008A3FBD">
        <w:rPr>
          <w:sz w:val="28"/>
          <w:szCs w:val="28"/>
        </w:rPr>
        <w:t>Ответственный исполнитель</w:t>
      </w:r>
    </w:p>
    <w:p w:rsidR="005224CD" w:rsidRDefault="00B77AC0" w:rsidP="005224CD">
      <w:pPr>
        <w:spacing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_____________  </w:t>
      </w:r>
      <w:r w:rsidR="005224CD">
        <w:rPr>
          <w:sz w:val="28"/>
          <w:szCs w:val="28"/>
        </w:rPr>
        <w:t>А.Д. Буянов</w:t>
      </w:r>
    </w:p>
    <w:p w:rsidR="005224CD" w:rsidRPr="008A3FBD" w:rsidRDefault="00B77AC0" w:rsidP="005224CD">
      <w:pPr>
        <w:spacing w:line="360" w:lineRule="auto"/>
        <w:ind w:left="5670"/>
        <w:rPr>
          <w:b/>
          <w:sz w:val="28"/>
          <w:szCs w:val="28"/>
        </w:rPr>
      </w:pPr>
      <w:r>
        <w:rPr>
          <w:sz w:val="28"/>
          <w:szCs w:val="28"/>
        </w:rPr>
        <w:t>«____»____________</w:t>
      </w:r>
      <w:r w:rsidR="005224CD" w:rsidRPr="008A3FBD">
        <w:rPr>
          <w:sz w:val="28"/>
          <w:szCs w:val="28"/>
        </w:rPr>
        <w:t>_2021 г.</w:t>
      </w: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sz w:val="28"/>
          <w:szCs w:val="28"/>
        </w:rPr>
      </w:pPr>
    </w:p>
    <w:p w:rsidR="005224C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</w:p>
    <w:p w:rsidR="005224C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</w:p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  <w:bookmarkStart w:id="0" w:name="_gjdgxs" w:colFirst="0" w:colLast="0"/>
      <w:bookmarkEnd w:id="0"/>
      <w:r w:rsidRPr="008A3FBD">
        <w:rPr>
          <w:sz w:val="28"/>
          <w:szCs w:val="28"/>
        </w:rPr>
        <w:t>2021 г.</w:t>
      </w:r>
    </w:p>
    <w:p w:rsidR="005224CD" w:rsidRPr="008A3FBD" w:rsidRDefault="005224CD" w:rsidP="005224C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8"/>
          <w:szCs w:val="28"/>
        </w:rPr>
      </w:pPr>
      <w:r w:rsidRPr="008A3FBD">
        <w:rPr>
          <w:b/>
          <w:smallCaps/>
          <w:sz w:val="28"/>
          <w:szCs w:val="28"/>
        </w:rPr>
        <w:lastRenderedPageBreak/>
        <w:t>СОДЕРЖАНИЕ</w:t>
      </w:r>
    </w:p>
    <w:sdt>
      <w:sdtPr>
        <w:id w:val="-268781481"/>
        <w:docPartObj>
          <w:docPartGallery w:val="Table of Contents"/>
          <w:docPartUnique/>
        </w:docPartObj>
      </w:sdtPr>
      <w:sdtEndPr/>
      <w:sdtContent>
        <w:p w:rsidR="005224CD" w:rsidRPr="008A3FBD" w:rsidRDefault="005224CD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r w:rsidRPr="008A3FBD">
            <w:fldChar w:fldCharType="begin"/>
          </w:r>
          <w:r w:rsidRPr="008A3FBD">
            <w:instrText xml:space="preserve"> TOC \h \u \z </w:instrText>
          </w:r>
          <w:r w:rsidRPr="008A3FBD">
            <w:fldChar w:fldCharType="separate"/>
          </w:r>
          <w:hyperlink w:anchor="_gjdgxs">
            <w:r w:rsidRPr="008A3FBD">
              <w:rPr>
                <w:smallCaps/>
                <w:sz w:val="24"/>
                <w:szCs w:val="24"/>
              </w:rPr>
              <w:t>СОДЕРЖАНИЕ</w:t>
            </w:r>
          </w:hyperlink>
          <w:hyperlink w:anchor="_gjdgxs">
            <w:r w:rsidRPr="008A3FBD">
              <w:rPr>
                <w:smallCaps/>
                <w:sz w:val="24"/>
                <w:szCs w:val="24"/>
              </w:rPr>
              <w:tab/>
              <w:t>2</w:t>
            </w:r>
          </w:hyperlink>
        </w:p>
        <w:p w:rsidR="005224CD" w:rsidRPr="008A3FBD" w:rsidRDefault="00782810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26in1rg">
            <w:r w:rsidR="005224CD" w:rsidRPr="008A3FBD">
              <w:rPr>
                <w:smallCaps/>
                <w:sz w:val="24"/>
                <w:szCs w:val="24"/>
              </w:rPr>
              <w:t>1.ОБЪЕКТ ИСПЫТАНИЙ</w:t>
            </w:r>
          </w:hyperlink>
          <w:hyperlink w:anchor="_26in1rg">
            <w:r w:rsidR="005224CD" w:rsidRPr="008A3FBD">
              <w:rPr>
                <w:smallCaps/>
                <w:sz w:val="24"/>
                <w:szCs w:val="24"/>
              </w:rPr>
              <w:tab/>
              <w:t>3</w:t>
            </w:r>
          </w:hyperlink>
        </w:p>
        <w:p w:rsidR="005224CD" w:rsidRPr="008A3FBD" w:rsidRDefault="00782810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lnxbz9">
            <w:r w:rsidR="005224CD" w:rsidRPr="008A3FBD">
              <w:rPr>
                <w:smallCaps/>
                <w:sz w:val="24"/>
                <w:szCs w:val="24"/>
              </w:rPr>
              <w:t>2. ЦЕЛЬ ИСПЫТАНИЙ</w:t>
            </w:r>
          </w:hyperlink>
          <w:hyperlink w:anchor="_lnxbz9">
            <w:r w:rsidR="005224CD" w:rsidRPr="008A3FBD">
              <w:rPr>
                <w:smallCaps/>
                <w:sz w:val="24"/>
                <w:szCs w:val="24"/>
              </w:rPr>
              <w:tab/>
              <w:t>3</w:t>
            </w:r>
          </w:hyperlink>
        </w:p>
        <w:p w:rsidR="005224CD" w:rsidRPr="008A3FBD" w:rsidRDefault="00782810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35nkun2">
            <w:r w:rsidR="005224CD" w:rsidRPr="008A3FBD">
              <w:rPr>
                <w:smallCaps/>
                <w:sz w:val="24"/>
                <w:szCs w:val="24"/>
              </w:rPr>
              <w:t>3. ОРГАНИЗАЦИЯ ПРОВЕДЕНИЯ ИСПЫТАНИЙ</w:t>
            </w:r>
          </w:hyperlink>
          <w:hyperlink w:anchor="_35nkun2">
            <w:r w:rsidR="005224CD" w:rsidRPr="008A3FBD">
              <w:rPr>
                <w:smallCaps/>
                <w:sz w:val="24"/>
                <w:szCs w:val="24"/>
              </w:rPr>
              <w:tab/>
              <w:t>3</w:t>
            </w:r>
          </w:hyperlink>
        </w:p>
        <w:p w:rsidR="005224CD" w:rsidRPr="008A3FBD" w:rsidRDefault="00782810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1ksv4uv">
            <w:r w:rsidR="005224CD" w:rsidRPr="008A3FBD">
              <w:rPr>
                <w:smallCaps/>
                <w:sz w:val="24"/>
                <w:szCs w:val="24"/>
              </w:rPr>
              <w:t>4. ТРЕБОВАНИЯ К ПРОГРАММНОМУ ОБЕСПЕЧЕНИЮ</w:t>
            </w:r>
          </w:hyperlink>
          <w:hyperlink w:anchor="_1ksv4uv">
            <w:r w:rsidR="005224CD" w:rsidRPr="008A3FBD">
              <w:rPr>
                <w:smallCaps/>
                <w:sz w:val="24"/>
                <w:szCs w:val="24"/>
              </w:rPr>
              <w:tab/>
              <w:t>4</w:t>
            </w:r>
          </w:hyperlink>
        </w:p>
        <w:p w:rsidR="005224CD" w:rsidRPr="008A3FBD" w:rsidRDefault="00782810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44sinio">
            <w:r w:rsidR="005224CD" w:rsidRPr="008A3FBD">
              <w:rPr>
                <w:smallCaps/>
                <w:sz w:val="24"/>
                <w:szCs w:val="24"/>
              </w:rPr>
              <w:t>5. ТРЕБОВАНИЯ К ПРОГРАММНОЙ ДОКУМЕНТАЦИИ</w:t>
            </w:r>
          </w:hyperlink>
          <w:hyperlink w:anchor="_44sinio">
            <w:r w:rsidR="005224CD" w:rsidRPr="008A3FBD">
              <w:rPr>
                <w:smallCaps/>
                <w:sz w:val="24"/>
                <w:szCs w:val="24"/>
              </w:rPr>
              <w:tab/>
              <w:t>4</w:t>
            </w:r>
          </w:hyperlink>
        </w:p>
        <w:p w:rsidR="005224CD" w:rsidRPr="008A3FBD" w:rsidRDefault="00782810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2jxsxqh">
            <w:r w:rsidR="005224CD" w:rsidRPr="008A3FBD">
              <w:rPr>
                <w:smallCaps/>
                <w:sz w:val="24"/>
                <w:szCs w:val="24"/>
              </w:rPr>
              <w:t>6. СРЕДСТВА И ПОРЯДОК ИСПЫТАНИЙ</w:t>
            </w:r>
          </w:hyperlink>
          <w:hyperlink w:anchor="_2jxsxqh">
            <w:r w:rsidR="005224CD" w:rsidRPr="008A3FBD">
              <w:rPr>
                <w:smallCaps/>
                <w:sz w:val="24"/>
                <w:szCs w:val="24"/>
              </w:rPr>
              <w:tab/>
              <w:t>4</w:t>
            </w:r>
          </w:hyperlink>
        </w:p>
        <w:p w:rsidR="005224CD" w:rsidRPr="008A3FBD" w:rsidRDefault="00782810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z337ya">
            <w:r w:rsidR="005224CD" w:rsidRPr="008A3FBD">
              <w:rPr>
                <w:smallCaps/>
                <w:sz w:val="24"/>
                <w:szCs w:val="24"/>
              </w:rPr>
              <w:t>7. МЕТОДИКА ИСПЫТАНИЙ</w:t>
            </w:r>
          </w:hyperlink>
          <w:hyperlink w:anchor="_z337ya">
            <w:r w:rsidR="005224CD" w:rsidRPr="008A3FBD">
              <w:rPr>
                <w:smallCaps/>
                <w:sz w:val="24"/>
                <w:szCs w:val="24"/>
              </w:rPr>
              <w:tab/>
              <w:t>5</w:t>
            </w:r>
          </w:hyperlink>
        </w:p>
        <w:p w:rsidR="005224CD" w:rsidRPr="008A3FBD" w:rsidRDefault="00782810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3j2qqm3">
            <w:r w:rsidR="005224CD" w:rsidRPr="008A3FBD">
              <w:rPr>
                <w:smallCaps/>
                <w:sz w:val="24"/>
                <w:szCs w:val="24"/>
              </w:rPr>
              <w:t>8. ОТЧЕТНОСТЬ</w:t>
            </w:r>
          </w:hyperlink>
          <w:hyperlink w:anchor="_3j2qqm3">
            <w:r w:rsidR="005224CD" w:rsidRPr="008A3FBD">
              <w:rPr>
                <w:smallCaps/>
                <w:sz w:val="24"/>
                <w:szCs w:val="24"/>
              </w:rPr>
              <w:tab/>
            </w:r>
            <w:r w:rsidR="005224CD">
              <w:rPr>
                <w:smallCaps/>
                <w:sz w:val="24"/>
                <w:szCs w:val="24"/>
              </w:rPr>
              <w:t>9</w:t>
            </w:r>
          </w:hyperlink>
        </w:p>
        <w:p w:rsidR="005224CD" w:rsidRPr="008A3FBD" w:rsidRDefault="00782810" w:rsidP="005224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120"/>
            <w:rPr>
              <w:sz w:val="24"/>
              <w:szCs w:val="24"/>
            </w:rPr>
          </w:pPr>
          <w:hyperlink w:anchor="_3rdcrjn">
            <w:r w:rsidR="005224CD" w:rsidRPr="008A3FBD">
              <w:rPr>
                <w:smallCaps/>
                <w:sz w:val="24"/>
                <w:szCs w:val="24"/>
              </w:rPr>
              <w:t>ПЕРЕЧЕНЬ ССЫЛОЧНЫХ ДОКУМЕНТОВ</w:t>
            </w:r>
          </w:hyperlink>
          <w:hyperlink w:anchor="_3rdcrjn">
            <w:r w:rsidR="005224CD" w:rsidRPr="008A3FBD">
              <w:rPr>
                <w:smallCaps/>
                <w:sz w:val="24"/>
                <w:szCs w:val="24"/>
              </w:rPr>
              <w:tab/>
            </w:r>
            <w:r w:rsidR="005224CD">
              <w:rPr>
                <w:smallCaps/>
                <w:sz w:val="24"/>
                <w:szCs w:val="24"/>
                <w:lang w:val="en-CA"/>
              </w:rPr>
              <w:t>9</w:t>
            </w:r>
          </w:hyperlink>
          <w:r w:rsidR="005224CD" w:rsidRPr="008A3FBD">
            <w:fldChar w:fldCharType="end"/>
          </w:r>
        </w:p>
      </w:sdtContent>
    </w:sdt>
    <w:p w:rsidR="005224CD" w:rsidRPr="008A3FBD" w:rsidRDefault="005224CD" w:rsidP="005224C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5224CD" w:rsidRPr="00764848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bookmarkStart w:id="1" w:name="_30j0zll" w:colFirst="0" w:colLast="0"/>
      <w:bookmarkEnd w:id="1"/>
      <w:r w:rsidRPr="008A3FBD">
        <w:br w:type="page"/>
      </w:r>
      <w:r w:rsidRPr="008A3FBD">
        <w:rPr>
          <w:sz w:val="24"/>
          <w:szCs w:val="24"/>
        </w:rPr>
        <w:lastRenderedPageBreak/>
        <w:t xml:space="preserve">Настоящая программа и методика приемочных испытаний определяет </w:t>
      </w:r>
      <w:r w:rsidR="00A379EF" w:rsidRPr="008A3FBD">
        <w:rPr>
          <w:sz w:val="24"/>
          <w:szCs w:val="24"/>
        </w:rPr>
        <w:t>порядок проведения комплексных испытаний</w:t>
      </w:r>
      <w:r w:rsidR="00A379EF" w:rsidRPr="00A379EF">
        <w:rPr>
          <w:sz w:val="24"/>
          <w:szCs w:val="24"/>
        </w:rPr>
        <w:t xml:space="preserve"> </w:t>
      </w:r>
      <w:r w:rsidR="00A379EF">
        <w:rPr>
          <w:sz w:val="24"/>
          <w:szCs w:val="24"/>
        </w:rPr>
        <w:t xml:space="preserve">агента </w:t>
      </w:r>
      <w:r w:rsidR="00A379EF" w:rsidRPr="00A379EF">
        <w:rPr>
          <w:sz w:val="24"/>
          <w:szCs w:val="24"/>
        </w:rPr>
        <w:t xml:space="preserve">в </w:t>
      </w:r>
      <w:proofErr w:type="spellStart"/>
      <w:r w:rsidR="00A379EF" w:rsidRPr="00A379EF">
        <w:rPr>
          <w:sz w:val="24"/>
          <w:szCs w:val="24"/>
        </w:rPr>
        <w:t>OpenAI</w:t>
      </w:r>
      <w:proofErr w:type="spellEnd"/>
      <w:r w:rsidR="00A379EF" w:rsidRPr="00A379EF">
        <w:rPr>
          <w:sz w:val="24"/>
          <w:szCs w:val="24"/>
        </w:rPr>
        <w:t xml:space="preserve"> </w:t>
      </w:r>
      <w:proofErr w:type="spellStart"/>
      <w:r w:rsidR="00A379EF" w:rsidRPr="00A379EF">
        <w:rPr>
          <w:sz w:val="24"/>
          <w:szCs w:val="24"/>
        </w:rPr>
        <w:t>Gym</w:t>
      </w:r>
      <w:proofErr w:type="spellEnd"/>
      <w:r w:rsidR="00A379EF" w:rsidRPr="00A379EF">
        <w:rPr>
          <w:sz w:val="24"/>
          <w:szCs w:val="24"/>
        </w:rPr>
        <w:t xml:space="preserve"> с использованием методик обучения с </w:t>
      </w:r>
      <w:r w:rsidR="00764848" w:rsidRPr="00A379EF">
        <w:rPr>
          <w:sz w:val="24"/>
          <w:szCs w:val="24"/>
        </w:rPr>
        <w:t>подкреплением</w:t>
      </w:r>
      <w:r w:rsidR="00764848" w:rsidRPr="00764848">
        <w:rPr>
          <w:sz w:val="24"/>
          <w:szCs w:val="24"/>
        </w:rPr>
        <w:t xml:space="preserve"> [1].</w:t>
      </w:r>
    </w:p>
    <w:p w:rsidR="005224CD" w:rsidRPr="00663A8C" w:rsidRDefault="005224CD" w:rsidP="00663A8C">
      <w:pPr>
        <w:pStyle w:val="a3"/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sz w:val="24"/>
          <w:szCs w:val="24"/>
        </w:rPr>
      </w:pPr>
      <w:bookmarkStart w:id="2" w:name="_1fob9te" w:colFirst="0" w:colLast="0"/>
      <w:bookmarkEnd w:id="2"/>
      <w:r w:rsidRPr="00663A8C">
        <w:rPr>
          <w:rStyle w:val="10"/>
        </w:rPr>
        <w:t>ОБЪЕКТ ИСПЫТАНИЙ</w:t>
      </w:r>
    </w:p>
    <w:p w:rsidR="005224CD" w:rsidRPr="00764848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Испытанию подлеж</w:t>
      </w:r>
      <w:r w:rsidR="00764848">
        <w:rPr>
          <w:sz w:val="24"/>
          <w:szCs w:val="24"/>
        </w:rPr>
        <w:t>а</w:t>
      </w:r>
      <w:r w:rsidRPr="008A3FBD">
        <w:rPr>
          <w:sz w:val="24"/>
          <w:szCs w:val="24"/>
        </w:rPr>
        <w:t xml:space="preserve">т </w:t>
      </w:r>
      <w:r w:rsidR="00147628">
        <w:rPr>
          <w:sz w:val="24"/>
          <w:szCs w:val="24"/>
        </w:rPr>
        <w:t>файлы запусков</w:t>
      </w:r>
      <w:r w:rsidR="00764848">
        <w:rPr>
          <w:sz w:val="24"/>
          <w:szCs w:val="24"/>
        </w:rPr>
        <w:t xml:space="preserve"> обучения </w:t>
      </w:r>
      <w:r w:rsidR="00A379EF">
        <w:rPr>
          <w:sz w:val="24"/>
          <w:szCs w:val="24"/>
        </w:rPr>
        <w:t>агент</w:t>
      </w:r>
      <w:r w:rsidR="00764848">
        <w:rPr>
          <w:sz w:val="24"/>
          <w:szCs w:val="24"/>
        </w:rPr>
        <w:t>а</w:t>
      </w:r>
      <w:r w:rsidR="00A379EF">
        <w:rPr>
          <w:sz w:val="24"/>
          <w:szCs w:val="24"/>
        </w:rPr>
        <w:t xml:space="preserve"> среды </w:t>
      </w:r>
      <w:proofErr w:type="spellStart"/>
      <w:r w:rsidR="00A379EF">
        <w:rPr>
          <w:sz w:val="24"/>
          <w:szCs w:val="24"/>
          <w:lang w:val="en-US"/>
        </w:rPr>
        <w:t>LunarLander</w:t>
      </w:r>
      <w:proofErr w:type="spellEnd"/>
      <w:r w:rsidR="00A379EF" w:rsidRPr="00A379EF">
        <w:rPr>
          <w:sz w:val="24"/>
          <w:szCs w:val="24"/>
        </w:rPr>
        <w:t>-</w:t>
      </w:r>
      <w:r w:rsidR="00A379EF">
        <w:rPr>
          <w:sz w:val="24"/>
          <w:szCs w:val="24"/>
          <w:lang w:val="en-US"/>
        </w:rPr>
        <w:t>v</w:t>
      </w:r>
      <w:r w:rsidR="00A379EF" w:rsidRPr="00A379EF">
        <w:rPr>
          <w:sz w:val="24"/>
          <w:szCs w:val="24"/>
        </w:rPr>
        <w:t>2</w:t>
      </w:r>
      <w:r w:rsidR="00764848">
        <w:rPr>
          <w:sz w:val="24"/>
          <w:szCs w:val="24"/>
        </w:rPr>
        <w:t xml:space="preserve"> и приложение для запуска обученного агента.</w:t>
      </w:r>
    </w:p>
    <w:p w:rsidR="00764848" w:rsidRDefault="00147628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Файлы </w:t>
      </w:r>
      <w:r w:rsidR="00764848">
        <w:rPr>
          <w:sz w:val="24"/>
          <w:szCs w:val="24"/>
        </w:rPr>
        <w:t xml:space="preserve">запускаются в среде разработки для </w:t>
      </w:r>
      <w:r w:rsidR="00764848"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или через командную строку</w:t>
      </w:r>
      <w:r w:rsidR="00764848">
        <w:rPr>
          <w:sz w:val="24"/>
          <w:szCs w:val="24"/>
        </w:rPr>
        <w:t>.</w:t>
      </w:r>
    </w:p>
    <w:p w:rsidR="00764848" w:rsidRPr="00764848" w:rsidRDefault="00764848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представляет собой запускаемый </w:t>
      </w:r>
      <w:r w:rsidRPr="0076484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764848">
        <w:rPr>
          <w:sz w:val="24"/>
          <w:szCs w:val="24"/>
        </w:rPr>
        <w:t xml:space="preserve"> </w:t>
      </w:r>
      <w:r>
        <w:rPr>
          <w:sz w:val="24"/>
          <w:szCs w:val="24"/>
        </w:rPr>
        <w:t>файл.</w:t>
      </w:r>
    </w:p>
    <w:p w:rsidR="005224CD" w:rsidRPr="00663A8C" w:rsidRDefault="005224CD" w:rsidP="00501954">
      <w:pPr>
        <w:pStyle w:val="1"/>
        <w:numPr>
          <w:ilvl w:val="0"/>
          <w:numId w:val="11"/>
        </w:numPr>
        <w:spacing w:after="240"/>
        <w:jc w:val="center"/>
      </w:pPr>
      <w:bookmarkStart w:id="3" w:name="_3znysh7" w:colFirst="0" w:colLast="0"/>
      <w:bookmarkEnd w:id="3"/>
      <w:r w:rsidRPr="00663A8C">
        <w:t>ЦЕЛЬ ИСПЫТАНИЙ</w:t>
      </w:r>
    </w:p>
    <w:p w:rsidR="005224CD" w:rsidRPr="00A379EF" w:rsidRDefault="005224CD" w:rsidP="00994020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line="360" w:lineRule="auto"/>
        <w:ind w:firstLine="709"/>
        <w:jc w:val="both"/>
        <w:rPr>
          <w:sz w:val="24"/>
          <w:szCs w:val="24"/>
        </w:rPr>
      </w:pPr>
      <w:r w:rsidRPr="008A3FBD">
        <w:rPr>
          <w:sz w:val="24"/>
          <w:szCs w:val="24"/>
        </w:rPr>
        <w:t xml:space="preserve">Испытания проводятся с целью проверки </w:t>
      </w:r>
      <w:r w:rsidR="00A379EF">
        <w:rPr>
          <w:sz w:val="24"/>
          <w:szCs w:val="24"/>
        </w:rPr>
        <w:t xml:space="preserve">агента среды </w:t>
      </w:r>
      <w:proofErr w:type="spellStart"/>
      <w:r w:rsidR="00A379EF">
        <w:rPr>
          <w:sz w:val="24"/>
          <w:szCs w:val="24"/>
          <w:lang w:val="en-US"/>
        </w:rPr>
        <w:t>LunarLander</w:t>
      </w:r>
      <w:proofErr w:type="spellEnd"/>
      <w:r w:rsidR="00A379EF" w:rsidRPr="00A379EF">
        <w:rPr>
          <w:sz w:val="24"/>
          <w:szCs w:val="24"/>
        </w:rPr>
        <w:t>-</w:t>
      </w:r>
      <w:r w:rsidR="00A379EF">
        <w:rPr>
          <w:sz w:val="24"/>
          <w:szCs w:val="24"/>
          <w:lang w:val="en-US"/>
        </w:rPr>
        <w:t>v</w:t>
      </w:r>
      <w:r w:rsidR="00A379EF" w:rsidRPr="00A379EF">
        <w:rPr>
          <w:sz w:val="24"/>
          <w:szCs w:val="24"/>
        </w:rPr>
        <w:t>2</w:t>
      </w:r>
      <w:r w:rsidR="00A379EF">
        <w:rPr>
          <w:sz w:val="24"/>
          <w:szCs w:val="24"/>
        </w:rPr>
        <w:t xml:space="preserve"> </w:t>
      </w:r>
      <w:r w:rsidR="00A379EF" w:rsidRPr="008A3FBD">
        <w:rPr>
          <w:sz w:val="24"/>
          <w:szCs w:val="24"/>
        </w:rPr>
        <w:t>на соответствие требованиям технического задания</w:t>
      </w:r>
      <w:r w:rsidR="00A379EF">
        <w:rPr>
          <w:sz w:val="24"/>
          <w:szCs w:val="24"/>
        </w:rPr>
        <w:t xml:space="preserve">, обеспечивающего </w:t>
      </w:r>
      <w:r w:rsidR="00A379EF" w:rsidRPr="00A379EF">
        <w:rPr>
          <w:sz w:val="24"/>
          <w:szCs w:val="24"/>
        </w:rPr>
        <w:t>выполнения его задачи в выбранной среде</w:t>
      </w:r>
      <w:r w:rsidR="00147628">
        <w:rPr>
          <w:sz w:val="24"/>
          <w:szCs w:val="24"/>
        </w:rPr>
        <w:t xml:space="preserve"> </w:t>
      </w:r>
      <w:r w:rsidR="00147628" w:rsidRPr="00764848">
        <w:rPr>
          <w:sz w:val="24"/>
          <w:szCs w:val="24"/>
        </w:rPr>
        <w:t>[1]</w:t>
      </w:r>
      <w:r w:rsidR="00A379EF" w:rsidRPr="00A379EF">
        <w:rPr>
          <w:sz w:val="24"/>
          <w:szCs w:val="24"/>
        </w:rPr>
        <w:t>.</w:t>
      </w:r>
      <w:r w:rsidR="00A379EF">
        <w:rPr>
          <w:sz w:val="24"/>
          <w:szCs w:val="24"/>
        </w:rPr>
        <w:t xml:space="preserve"> </w:t>
      </w:r>
    </w:p>
    <w:p w:rsidR="005224CD" w:rsidRPr="008A3FBD" w:rsidRDefault="005224CD" w:rsidP="00501954">
      <w:pPr>
        <w:pStyle w:val="1"/>
        <w:numPr>
          <w:ilvl w:val="0"/>
          <w:numId w:val="11"/>
        </w:numPr>
        <w:spacing w:after="240"/>
        <w:jc w:val="center"/>
      </w:pPr>
      <w:bookmarkStart w:id="4" w:name="_2et92p0" w:colFirst="0" w:colLast="0"/>
      <w:bookmarkEnd w:id="4"/>
      <w:r w:rsidRPr="008A3FBD">
        <w:t>ОРГАНИЗАЦИЯ ПРОВЕДЕНИЯ ИСПЫТАНИЙ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Приемочные испытания проводятся комиссией на технических средствах Заказчика. Состав комиссии определяется распоряжением Заказчика.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5224CD" w:rsidRDefault="005224CD" w:rsidP="005224CD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4"/>
        </w:rPr>
      </w:pPr>
      <w:bookmarkStart w:id="5" w:name="_tyjcwt" w:colFirst="0" w:colLast="0"/>
      <w:bookmarkEnd w:id="5"/>
    </w:p>
    <w:p w:rsidR="00994020" w:rsidRDefault="0099402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24CD" w:rsidRPr="00663A8C" w:rsidRDefault="005224CD" w:rsidP="00663A8C">
      <w:pPr>
        <w:pStyle w:val="a3"/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sz w:val="24"/>
          <w:szCs w:val="24"/>
        </w:rPr>
      </w:pPr>
      <w:r w:rsidRPr="00663A8C">
        <w:rPr>
          <w:rStyle w:val="10"/>
        </w:rPr>
        <w:lastRenderedPageBreak/>
        <w:t>ТРЕБОВАНИЯ К ПРОГРАММНОМУ ОБЕСПЕЧЕНИЮ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Испытания проводятся в соответствии с пунктами методики испытаний, приведенными в табл. 1</w:t>
      </w:r>
      <w:r w:rsidR="00147628">
        <w:rPr>
          <w:sz w:val="24"/>
          <w:szCs w:val="24"/>
        </w:rPr>
        <w:t>.</w:t>
      </w:r>
      <w:r w:rsidRPr="008A3FBD">
        <w:rPr>
          <w:sz w:val="24"/>
          <w:szCs w:val="24"/>
        </w:rPr>
        <w:t xml:space="preserve"> </w:t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</w:r>
      <w:r w:rsidRPr="008A3FBD">
        <w:rPr>
          <w:sz w:val="24"/>
          <w:szCs w:val="24"/>
        </w:rPr>
        <w:tab/>
        <w:t>Таблица 1.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675"/>
        <w:gridCol w:w="2622"/>
        <w:gridCol w:w="2623"/>
        <w:gridCol w:w="2209"/>
        <w:gridCol w:w="1726"/>
      </w:tblGrid>
      <w:tr w:rsidR="005224CD" w:rsidRPr="008A3FBD" w:rsidTr="00147628">
        <w:tc>
          <w:tcPr>
            <w:tcW w:w="675" w:type="dxa"/>
            <w:shd w:val="clear" w:color="auto" w:fill="FFFFFF" w:themeFill="background1"/>
          </w:tcPr>
          <w:p w:rsidR="005224CD" w:rsidRPr="008A3FBD" w:rsidRDefault="005224CD" w:rsidP="0099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№ п/п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5224CD" w:rsidRPr="008A3FBD" w:rsidRDefault="005224CD" w:rsidP="0099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Наименование проверки</w:t>
            </w:r>
          </w:p>
        </w:tc>
        <w:tc>
          <w:tcPr>
            <w:tcW w:w="2209" w:type="dxa"/>
            <w:shd w:val="clear" w:color="auto" w:fill="FFFFFF" w:themeFill="background1"/>
          </w:tcPr>
          <w:p w:rsidR="005224CD" w:rsidRPr="008A3FBD" w:rsidRDefault="005224CD" w:rsidP="0099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ТЗ</w:t>
            </w:r>
          </w:p>
        </w:tc>
        <w:tc>
          <w:tcPr>
            <w:tcW w:w="1726" w:type="dxa"/>
            <w:shd w:val="clear" w:color="auto" w:fill="FFFFFF" w:themeFill="background1"/>
          </w:tcPr>
          <w:p w:rsidR="005224CD" w:rsidRPr="008A3FBD" w:rsidRDefault="005224CD" w:rsidP="0099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методики</w:t>
            </w:r>
          </w:p>
        </w:tc>
      </w:tr>
      <w:tr w:rsidR="00346924" w:rsidRPr="008A3FBD" w:rsidTr="00147628">
        <w:trPr>
          <w:trHeight w:val="720"/>
          <w:ins w:id="6" w:author="Windows User" w:date="2021-05-05T21:29:00Z"/>
        </w:trPr>
        <w:tc>
          <w:tcPr>
            <w:tcW w:w="675" w:type="dxa"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ins w:id="7" w:author="Windows User" w:date="2021-05-05T21:29:00Z"/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8" w:author="Windows User" w:date="2021-05-05T21:29:00Z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состава документации и параметров технических средств</w:t>
            </w:r>
          </w:p>
        </w:tc>
        <w:tc>
          <w:tcPr>
            <w:tcW w:w="2209" w:type="dxa"/>
            <w:shd w:val="clear" w:color="auto" w:fill="FFFFFF" w:themeFill="background1"/>
          </w:tcPr>
          <w:p w:rsidR="00346924" w:rsidRPr="008A3FBD" w:rsidRDefault="00FE0CC2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ns w:id="9" w:author="Windows User" w:date="2021-05-05T21:29:00Z"/>
                <w:sz w:val="24"/>
                <w:szCs w:val="24"/>
              </w:rPr>
            </w:pPr>
            <w:r w:rsidRPr="00FE0CC2">
              <w:rPr>
                <w:sz w:val="26"/>
                <w:szCs w:val="26"/>
              </w:rPr>
              <w:t>4.1.2</w:t>
            </w:r>
            <w:r w:rsidR="00346924" w:rsidRPr="00FE0CC2">
              <w:rPr>
                <w:sz w:val="24"/>
                <w:szCs w:val="24"/>
              </w:rPr>
              <w:t>, 5</w:t>
            </w:r>
          </w:p>
        </w:tc>
        <w:tc>
          <w:tcPr>
            <w:tcW w:w="1726" w:type="dxa"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ns w:id="10" w:author="Windows User" w:date="2021-05-05T21:29:00Z"/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</w:tr>
      <w:tr w:rsidR="00346924" w:rsidRPr="008A3FBD" w:rsidTr="00147628">
        <w:trPr>
          <w:trHeight w:val="720"/>
        </w:trPr>
        <w:tc>
          <w:tcPr>
            <w:tcW w:w="675" w:type="dxa"/>
            <w:vMerge w:val="restart"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A3FBD">
              <w:rPr>
                <w:sz w:val="24"/>
                <w:szCs w:val="24"/>
              </w:rPr>
              <w:t>.</w:t>
            </w:r>
          </w:p>
          <w:p w:rsidR="00346924" w:rsidRPr="008A3FBD" w:rsidRDefault="00346924" w:rsidP="003469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22" w:type="dxa"/>
            <w:vMerge w:val="restart"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</w:t>
            </w:r>
            <w:r w:rsidRPr="008A3F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23" w:type="dxa"/>
            <w:vMerge w:val="restart"/>
            <w:shd w:val="clear" w:color="auto" w:fill="FFFFFF" w:themeFill="background1"/>
          </w:tcPr>
          <w:p w:rsidR="00346924" w:rsidRPr="00CB0097" w:rsidRDefault="00CB0097" w:rsidP="00CB0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B0097">
              <w:rPr>
                <w:sz w:val="24"/>
                <w:szCs w:val="24"/>
              </w:rPr>
              <w:t>Верификация ввода пользователя</w:t>
            </w:r>
          </w:p>
          <w:p w:rsidR="00CB0097" w:rsidRPr="00CB0097" w:rsidRDefault="00CB0097" w:rsidP="00CB0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B0097">
              <w:rPr>
                <w:sz w:val="24"/>
                <w:szCs w:val="24"/>
              </w:rPr>
              <w:t>Запуск среды с обучением агентов</w:t>
            </w:r>
          </w:p>
          <w:p w:rsidR="00CB0097" w:rsidRPr="00CB0097" w:rsidRDefault="00CB0097" w:rsidP="00CB0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  <w:r w:rsidRPr="00CB0097">
              <w:rPr>
                <w:sz w:val="24"/>
                <w:szCs w:val="24"/>
              </w:rPr>
              <w:t>Вывод статистики в виде графиков</w:t>
            </w:r>
          </w:p>
        </w:tc>
        <w:tc>
          <w:tcPr>
            <w:tcW w:w="2209" w:type="dxa"/>
            <w:vMerge w:val="restart"/>
            <w:shd w:val="clear" w:color="auto" w:fill="FFFFFF" w:themeFill="background1"/>
          </w:tcPr>
          <w:p w:rsidR="00346924" w:rsidRPr="008A3FBD" w:rsidRDefault="00CB0097" w:rsidP="00CB0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CB0097">
              <w:rPr>
                <w:sz w:val="24"/>
                <w:szCs w:val="24"/>
              </w:rPr>
              <w:t>4.1.1.1 - 4.1.1.3</w:t>
            </w:r>
          </w:p>
        </w:tc>
        <w:tc>
          <w:tcPr>
            <w:tcW w:w="1726" w:type="dxa"/>
            <w:vMerge w:val="restart"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2</w:t>
            </w:r>
            <w:r w:rsidR="00CB0097">
              <w:rPr>
                <w:sz w:val="24"/>
                <w:szCs w:val="24"/>
              </w:rPr>
              <w:t xml:space="preserve"> – 7.3</w:t>
            </w:r>
          </w:p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346924" w:rsidRPr="00CB0097" w:rsidTr="00147628">
        <w:trPr>
          <w:trHeight w:val="414"/>
        </w:trPr>
        <w:tc>
          <w:tcPr>
            <w:tcW w:w="675" w:type="dxa"/>
            <w:vMerge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22" w:type="dxa"/>
            <w:vMerge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Merge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vMerge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6" w:type="dxa"/>
            <w:vMerge/>
            <w:shd w:val="clear" w:color="auto" w:fill="FFFFFF" w:themeFill="background1"/>
          </w:tcPr>
          <w:p w:rsidR="00346924" w:rsidRPr="008A3FBD" w:rsidRDefault="00346924" w:rsidP="00346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5224CD" w:rsidRPr="008A3FBD" w:rsidRDefault="005224CD" w:rsidP="005019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:rsidR="005224CD" w:rsidRPr="008A3FBD" w:rsidRDefault="005224CD" w:rsidP="00501954">
      <w:pPr>
        <w:pStyle w:val="1"/>
        <w:numPr>
          <w:ilvl w:val="0"/>
          <w:numId w:val="11"/>
        </w:numPr>
        <w:spacing w:before="0" w:after="240"/>
        <w:jc w:val="center"/>
      </w:pPr>
      <w:bookmarkStart w:id="11" w:name="_1t3h5sf" w:colFirst="0" w:colLast="0"/>
      <w:bookmarkEnd w:id="11"/>
      <w:r w:rsidRPr="008A3FBD">
        <w:t>ТРЕБОВАНИЯ К ПРОГРАММНОЙ ДОКУМЕНТАЦИИ</w:t>
      </w:r>
    </w:p>
    <w:p w:rsidR="005224C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sz w:val="24"/>
          <w:szCs w:val="24"/>
        </w:rPr>
      </w:pPr>
      <w:r w:rsidRPr="008A3FBD">
        <w:rPr>
          <w:sz w:val="24"/>
          <w:szCs w:val="24"/>
        </w:rPr>
        <w:t>Программная документация</w:t>
      </w:r>
      <w:r>
        <w:rPr>
          <w:sz w:val="24"/>
          <w:szCs w:val="24"/>
        </w:rPr>
        <w:t xml:space="preserve"> </w:t>
      </w:r>
      <w:r w:rsidRPr="008A3FBD">
        <w:rPr>
          <w:sz w:val="24"/>
          <w:szCs w:val="24"/>
        </w:rPr>
        <w:t>включает в себя:</w:t>
      </w:r>
    </w:p>
    <w:p w:rsidR="00A379EF" w:rsidRPr="00A379EF" w:rsidRDefault="00A379EF" w:rsidP="00994020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sz w:val="24"/>
          <w:szCs w:val="24"/>
        </w:rPr>
      </w:pPr>
      <w:r w:rsidRPr="00A379EF">
        <w:rPr>
          <w:sz w:val="24"/>
          <w:szCs w:val="24"/>
        </w:rPr>
        <w:t>руководство программиста;</w:t>
      </w:r>
    </w:p>
    <w:p w:rsidR="00A379EF" w:rsidRPr="00A379EF" w:rsidRDefault="00A379EF" w:rsidP="00994020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sz w:val="24"/>
          <w:szCs w:val="24"/>
        </w:rPr>
      </w:pPr>
      <w:r w:rsidRPr="00A379EF">
        <w:rPr>
          <w:sz w:val="24"/>
          <w:szCs w:val="24"/>
        </w:rPr>
        <w:t xml:space="preserve">руководство </w:t>
      </w:r>
      <w:r w:rsidR="00FA5B24">
        <w:rPr>
          <w:sz w:val="24"/>
          <w:szCs w:val="24"/>
        </w:rPr>
        <w:t>оператора</w:t>
      </w:r>
      <w:r w:rsidRPr="00A379EF">
        <w:rPr>
          <w:sz w:val="24"/>
          <w:szCs w:val="24"/>
        </w:rPr>
        <w:t>;</w:t>
      </w:r>
    </w:p>
    <w:p w:rsidR="005224CD" w:rsidRPr="005224CD" w:rsidRDefault="00A379EF" w:rsidP="00994020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sz w:val="24"/>
          <w:szCs w:val="24"/>
        </w:rPr>
      </w:pPr>
      <w:r w:rsidRPr="00A379EF">
        <w:rPr>
          <w:sz w:val="24"/>
          <w:szCs w:val="24"/>
        </w:rPr>
        <w:t>программа и методика испытаний;</w:t>
      </w:r>
    </w:p>
    <w:p w:rsidR="005224CD" w:rsidRPr="008A3FBD" w:rsidRDefault="00994020" w:rsidP="005019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224CD" w:rsidRPr="008A3FBD">
        <w:rPr>
          <w:sz w:val="24"/>
          <w:szCs w:val="24"/>
        </w:rPr>
        <w:t>Методы испытаний включают в себя процедуры проверок каждого из пунктов раздела «</w:t>
      </w:r>
      <w:r w:rsidR="00FE0CC2">
        <w:rPr>
          <w:sz w:val="24"/>
          <w:szCs w:val="24"/>
        </w:rPr>
        <w:t>Средства</w:t>
      </w:r>
      <w:r w:rsidR="005224CD" w:rsidRPr="008A3FBD">
        <w:rPr>
          <w:sz w:val="24"/>
          <w:szCs w:val="24"/>
        </w:rPr>
        <w:t xml:space="preserve"> и порядок испытаний». </w:t>
      </w:r>
    </w:p>
    <w:p w:rsidR="005224CD" w:rsidRPr="00663A8C" w:rsidRDefault="005224CD" w:rsidP="00663A8C">
      <w:pPr>
        <w:pStyle w:val="a3"/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sz w:val="24"/>
          <w:szCs w:val="24"/>
        </w:rPr>
      </w:pPr>
      <w:bookmarkStart w:id="12" w:name="_4d34og8" w:colFirst="0" w:colLast="0"/>
      <w:bookmarkEnd w:id="12"/>
      <w:r w:rsidRPr="00663A8C">
        <w:rPr>
          <w:rStyle w:val="10"/>
        </w:rPr>
        <w:t>СРЕДСТВА И ПОРЯДОК ИСПЫТАНИЙ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sz w:val="24"/>
          <w:szCs w:val="24"/>
        </w:rPr>
      </w:pPr>
      <w:r w:rsidRPr="008A3FBD">
        <w:rPr>
          <w:sz w:val="24"/>
          <w:szCs w:val="24"/>
        </w:rPr>
        <w:t>Требования к аппаратному обеспечению:</w:t>
      </w:r>
    </w:p>
    <w:p w:rsidR="00A379EF" w:rsidRDefault="00A379EF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4"/>
          <w:szCs w:val="24"/>
        </w:rPr>
      </w:pPr>
      <w:r w:rsidRPr="00A379EF">
        <w:rPr>
          <w:sz w:val="24"/>
          <w:szCs w:val="24"/>
        </w:rPr>
        <w:t xml:space="preserve">Для функционирования ПО ПЭВМ должны удовлетворять следующим требованиям: оперативная память не менее 8ГБ, доступная дисковая память не менее 1Гб, процессор </w:t>
      </w:r>
      <w:r w:rsidRPr="00A379EF">
        <w:rPr>
          <w:sz w:val="24"/>
          <w:szCs w:val="24"/>
          <w:lang w:val="en-CA"/>
        </w:rPr>
        <w:t>Intel</w:t>
      </w:r>
      <w:r w:rsidRPr="00A379EF">
        <w:rPr>
          <w:sz w:val="24"/>
          <w:szCs w:val="24"/>
        </w:rPr>
        <w:t xml:space="preserve"> </w:t>
      </w:r>
      <w:r w:rsidRPr="00A379EF">
        <w:rPr>
          <w:sz w:val="24"/>
          <w:szCs w:val="24"/>
          <w:lang w:val="en-CA"/>
        </w:rPr>
        <w:t>Core</w:t>
      </w:r>
      <w:r w:rsidRPr="00A379EF">
        <w:rPr>
          <w:sz w:val="24"/>
          <w:szCs w:val="24"/>
        </w:rPr>
        <w:t xml:space="preserve"> поколения не менее </w:t>
      </w:r>
      <w:proofErr w:type="spellStart"/>
      <w:r w:rsidRPr="00A379EF">
        <w:rPr>
          <w:sz w:val="24"/>
          <w:szCs w:val="24"/>
          <w:lang w:val="en-CA"/>
        </w:rPr>
        <w:t>i</w:t>
      </w:r>
      <w:proofErr w:type="spellEnd"/>
      <w:r w:rsidRPr="00A379EF">
        <w:rPr>
          <w:sz w:val="24"/>
          <w:szCs w:val="24"/>
        </w:rPr>
        <w:t xml:space="preserve">3 </w:t>
      </w:r>
      <w:r w:rsidRPr="00A379EF">
        <w:rPr>
          <w:sz w:val="24"/>
          <w:szCs w:val="24"/>
          <w:lang w:val="en-CA"/>
        </w:rPr>
        <w:t>DUO</w:t>
      </w:r>
      <w:r w:rsidRPr="00A379EF">
        <w:rPr>
          <w:sz w:val="24"/>
          <w:szCs w:val="24"/>
        </w:rPr>
        <w:t>.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Требования к программному обеспечению:</w:t>
      </w:r>
      <w:r w:rsidR="00994020">
        <w:rPr>
          <w:sz w:val="24"/>
          <w:szCs w:val="24"/>
        </w:rPr>
        <w:tab/>
      </w:r>
    </w:p>
    <w:p w:rsidR="00663A8C" w:rsidRPr="00663A8C" w:rsidRDefault="00A379EF" w:rsidP="00663A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4"/>
          <w:szCs w:val="24"/>
        </w:rPr>
      </w:pPr>
      <w:r w:rsidRPr="00A379EF">
        <w:rPr>
          <w:sz w:val="24"/>
          <w:szCs w:val="24"/>
        </w:rPr>
        <w:t xml:space="preserve">Для запуска агентов в среде </w:t>
      </w:r>
      <w:r w:rsidR="00FA5B24">
        <w:rPr>
          <w:sz w:val="24"/>
          <w:szCs w:val="24"/>
        </w:rPr>
        <w:t xml:space="preserve">на ОС </w:t>
      </w:r>
      <w:r w:rsidR="00FA5B24">
        <w:rPr>
          <w:sz w:val="24"/>
          <w:szCs w:val="24"/>
          <w:lang w:val="en-US"/>
        </w:rPr>
        <w:t>Windows</w:t>
      </w:r>
      <w:r w:rsidR="00FA5B24" w:rsidRPr="00FA5B24">
        <w:rPr>
          <w:sz w:val="24"/>
          <w:szCs w:val="24"/>
        </w:rPr>
        <w:t xml:space="preserve"> </w:t>
      </w:r>
      <w:r w:rsidRPr="00A379EF">
        <w:rPr>
          <w:sz w:val="24"/>
          <w:szCs w:val="24"/>
        </w:rPr>
        <w:t xml:space="preserve">необходимо, чтобы на устройстве пользователя был установлен </w:t>
      </w:r>
      <w:proofErr w:type="spellStart"/>
      <w:r w:rsidRPr="00A379EF">
        <w:rPr>
          <w:sz w:val="24"/>
          <w:szCs w:val="24"/>
        </w:rPr>
        <w:t>Python</w:t>
      </w:r>
      <w:proofErr w:type="spellEnd"/>
      <w:r w:rsidRPr="00A379EF">
        <w:rPr>
          <w:sz w:val="24"/>
          <w:szCs w:val="24"/>
        </w:rPr>
        <w:t xml:space="preserve"> 3 (или выше), среда разработки для </w:t>
      </w:r>
      <w:proofErr w:type="spellStart"/>
      <w:r w:rsidRPr="00A379EF">
        <w:rPr>
          <w:sz w:val="24"/>
          <w:szCs w:val="24"/>
        </w:rPr>
        <w:t>Python</w:t>
      </w:r>
      <w:proofErr w:type="spellEnd"/>
      <w:r w:rsidRPr="00A379EF">
        <w:rPr>
          <w:sz w:val="24"/>
          <w:szCs w:val="24"/>
        </w:rPr>
        <w:t xml:space="preserve"> (например, </w:t>
      </w:r>
      <w:proofErr w:type="spellStart"/>
      <w:r w:rsidRPr="00A379EF">
        <w:rPr>
          <w:sz w:val="24"/>
          <w:szCs w:val="24"/>
        </w:rPr>
        <w:t>Anaconda</w:t>
      </w:r>
      <w:proofErr w:type="spellEnd"/>
      <w:r w:rsidRPr="00A379EF">
        <w:rPr>
          <w:sz w:val="24"/>
          <w:szCs w:val="24"/>
        </w:rPr>
        <w:t xml:space="preserve">), пакет </w:t>
      </w:r>
      <w:proofErr w:type="spellStart"/>
      <w:r w:rsidRPr="00A379EF">
        <w:rPr>
          <w:sz w:val="24"/>
          <w:szCs w:val="24"/>
        </w:rPr>
        <w:t>Gym</w:t>
      </w:r>
      <w:proofErr w:type="spellEnd"/>
      <w:r w:rsidRPr="00A379EF">
        <w:rPr>
          <w:sz w:val="24"/>
          <w:szCs w:val="24"/>
        </w:rPr>
        <w:t xml:space="preserve"> и дополнительные утилиты для корректной работы </w:t>
      </w:r>
      <w:proofErr w:type="spellStart"/>
      <w:r w:rsidRPr="00A379EF">
        <w:rPr>
          <w:sz w:val="24"/>
          <w:szCs w:val="24"/>
        </w:rPr>
        <w:t>Gym</w:t>
      </w:r>
      <w:proofErr w:type="spellEnd"/>
      <w:r w:rsidRPr="00A379EF">
        <w:rPr>
          <w:sz w:val="24"/>
          <w:szCs w:val="24"/>
        </w:rPr>
        <w:t xml:space="preserve"> на ОС пользователя.</w:t>
      </w:r>
      <w:bookmarkStart w:id="13" w:name="_2s8eyo1" w:colFirst="0" w:colLast="0"/>
      <w:bookmarkEnd w:id="13"/>
    </w:p>
    <w:p w:rsidR="005224CD" w:rsidRPr="00663A8C" w:rsidRDefault="005224CD" w:rsidP="00663A8C">
      <w:pPr>
        <w:pStyle w:val="1"/>
        <w:numPr>
          <w:ilvl w:val="0"/>
          <w:numId w:val="11"/>
        </w:numPr>
        <w:jc w:val="center"/>
        <w:rPr>
          <w:sz w:val="24"/>
          <w:szCs w:val="24"/>
        </w:rPr>
      </w:pPr>
      <w:r w:rsidRPr="00663A8C">
        <w:rPr>
          <w:rStyle w:val="10"/>
          <w:b/>
          <w:bCs/>
        </w:rPr>
        <w:lastRenderedPageBreak/>
        <w:t>МЕТОДИКА ИСПЫТАНИЙ</w:t>
      </w:r>
    </w:p>
    <w:p w:rsidR="005224CD" w:rsidRDefault="005224CD" w:rsidP="003F1570">
      <w:pPr>
        <w:pStyle w:val="2"/>
        <w:numPr>
          <w:ilvl w:val="1"/>
          <w:numId w:val="11"/>
        </w:numPr>
        <w:ind w:hanging="578"/>
      </w:pPr>
      <w:r w:rsidRPr="00813A95">
        <w:t>Проверка состава документации и параметров технических средств</w:t>
      </w:r>
    </w:p>
    <w:p w:rsidR="005224CD" w:rsidRPr="00E41A22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4"/>
          <w:szCs w:val="24"/>
        </w:rPr>
      </w:pPr>
      <w:r w:rsidRPr="00E41A22">
        <w:rPr>
          <w:sz w:val="24"/>
          <w:szCs w:val="24"/>
        </w:rPr>
        <w:t>Комплект документов и параметры технического средства должны удовлетворять условиям пункта 6.</w:t>
      </w:r>
    </w:p>
    <w:p w:rsidR="005224CD" w:rsidRPr="003F1570" w:rsidRDefault="00642E60" w:rsidP="003F1570">
      <w:pPr>
        <w:pStyle w:val="a3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78"/>
        <w:jc w:val="both"/>
        <w:rPr>
          <w:sz w:val="24"/>
          <w:szCs w:val="24"/>
          <w:lang w:val="en-US"/>
        </w:rPr>
      </w:pPr>
      <w:r w:rsidRPr="003F1570">
        <w:rPr>
          <w:rStyle w:val="20"/>
        </w:rPr>
        <w:t>Проверка работ</w:t>
      </w:r>
      <w:r w:rsidR="00FA5B24" w:rsidRPr="003F1570">
        <w:rPr>
          <w:rStyle w:val="20"/>
        </w:rPr>
        <w:t>оспособности обучения моделей</w:t>
      </w:r>
    </w:p>
    <w:p w:rsidR="005224CD" w:rsidRDefault="005224CD" w:rsidP="0099402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sz w:val="24"/>
          <w:szCs w:val="24"/>
        </w:rPr>
      </w:pPr>
      <w:r w:rsidRPr="003659A7">
        <w:rPr>
          <w:sz w:val="24"/>
          <w:szCs w:val="24"/>
        </w:rPr>
        <w:t xml:space="preserve">Для запуска </w:t>
      </w:r>
      <w:r w:rsidR="003F1570">
        <w:rPr>
          <w:sz w:val="24"/>
          <w:szCs w:val="24"/>
        </w:rPr>
        <w:t>файла</w:t>
      </w:r>
      <w:r w:rsidRPr="003659A7">
        <w:rPr>
          <w:sz w:val="24"/>
          <w:szCs w:val="24"/>
        </w:rPr>
        <w:t xml:space="preserve"> необходимо:</w:t>
      </w:r>
    </w:p>
    <w:p w:rsidR="00FA5B24" w:rsidRDefault="00FA5B24" w:rsidP="001F0715">
      <w:pPr>
        <w:pStyle w:val="a5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Открыть командную строку или </w:t>
      </w:r>
      <w:r>
        <w:rPr>
          <w:sz w:val="24"/>
          <w:szCs w:val="24"/>
          <w:lang w:val="en-US"/>
        </w:rPr>
        <w:t>PowerShell</w:t>
      </w:r>
    </w:p>
    <w:p w:rsidR="001F0715" w:rsidRPr="001F0715" w:rsidRDefault="00FA5B24" w:rsidP="00FA5B24">
      <w:pPr>
        <w:pStyle w:val="a5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Перейти в папку</w:t>
      </w:r>
      <w:r w:rsidRPr="00FA5B24">
        <w:rPr>
          <w:sz w:val="24"/>
          <w:szCs w:val="24"/>
        </w:rPr>
        <w:t xml:space="preserve"> {</w:t>
      </w:r>
      <w:r>
        <w:rPr>
          <w:sz w:val="24"/>
          <w:szCs w:val="24"/>
        </w:rPr>
        <w:t>Ваш путь</w:t>
      </w:r>
      <w:r w:rsidRPr="00FA5B24">
        <w:rPr>
          <w:sz w:val="24"/>
          <w:szCs w:val="24"/>
        </w:rPr>
        <w:t>}</w:t>
      </w:r>
      <w:r w:rsidR="001F0715" w:rsidRPr="001F0715">
        <w:rPr>
          <w:sz w:val="24"/>
          <w:szCs w:val="24"/>
        </w:rPr>
        <w:t>/</w:t>
      </w:r>
      <w:r w:rsidRPr="00FA5B24">
        <w:t xml:space="preserve"> </w:t>
      </w:r>
      <w:proofErr w:type="spellStart"/>
      <w:r w:rsidRPr="00FA5B24">
        <w:rPr>
          <w:sz w:val="24"/>
          <w:szCs w:val="24"/>
        </w:rPr>
        <w:t>LunarLanderProject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Code</w:t>
      </w:r>
      <w:r w:rsidRPr="00FA5B24"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через команду </w:t>
      </w:r>
      <w:r>
        <w:rPr>
          <w:sz w:val="24"/>
          <w:szCs w:val="24"/>
          <w:lang w:val="en-US"/>
        </w:rPr>
        <w:t>cd</w:t>
      </w:r>
    </w:p>
    <w:p w:rsidR="00FA5B24" w:rsidRPr="00FA5B24" w:rsidRDefault="001F0715" w:rsidP="00FA5B24">
      <w:pPr>
        <w:pStyle w:val="a5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1F0715">
        <w:rPr>
          <w:sz w:val="24"/>
          <w:szCs w:val="24"/>
        </w:rPr>
        <w:t>Запустить файл</w:t>
      </w:r>
      <w:r w:rsidR="00FA5B24">
        <w:rPr>
          <w:sz w:val="24"/>
          <w:szCs w:val="24"/>
        </w:rPr>
        <w:t xml:space="preserve"> командой «</w:t>
      </w:r>
      <w:r w:rsidR="00FA5B24">
        <w:rPr>
          <w:sz w:val="24"/>
          <w:szCs w:val="24"/>
          <w:lang w:val="en-US"/>
        </w:rPr>
        <w:t>python</w:t>
      </w:r>
      <w:r w:rsidR="00FA5B24" w:rsidRPr="00FA5B24">
        <w:rPr>
          <w:sz w:val="24"/>
          <w:szCs w:val="24"/>
        </w:rPr>
        <w:t xml:space="preserve"> </w:t>
      </w:r>
      <w:r w:rsidR="00FA5B24">
        <w:rPr>
          <w:sz w:val="24"/>
          <w:szCs w:val="24"/>
          <w:lang w:val="en-US"/>
        </w:rPr>
        <w:t>learn</w:t>
      </w:r>
      <w:r w:rsidR="00FA5B24" w:rsidRPr="00FA5B24">
        <w:rPr>
          <w:sz w:val="24"/>
          <w:szCs w:val="24"/>
        </w:rPr>
        <w:t>_</w:t>
      </w:r>
      <w:r w:rsidR="00FA5B24">
        <w:rPr>
          <w:sz w:val="24"/>
          <w:szCs w:val="24"/>
          <w:lang w:val="en-US"/>
        </w:rPr>
        <w:t>models</w:t>
      </w:r>
      <w:r w:rsidR="00FA5B24" w:rsidRPr="00FA5B24">
        <w:rPr>
          <w:sz w:val="24"/>
          <w:szCs w:val="24"/>
        </w:rPr>
        <w:t>.</w:t>
      </w:r>
      <w:proofErr w:type="spellStart"/>
      <w:r w:rsidR="00FA5B24">
        <w:rPr>
          <w:sz w:val="24"/>
          <w:szCs w:val="24"/>
          <w:lang w:val="en-US"/>
        </w:rPr>
        <w:t>py</w:t>
      </w:r>
      <w:proofErr w:type="spellEnd"/>
      <w:r w:rsidR="00FA5B24">
        <w:rPr>
          <w:sz w:val="24"/>
          <w:szCs w:val="24"/>
        </w:rPr>
        <w:t>»</w:t>
      </w:r>
    </w:p>
    <w:p w:rsidR="005224CD" w:rsidRDefault="005224CD" w:rsidP="00346924">
      <w:pPr>
        <w:spacing w:line="360" w:lineRule="auto"/>
        <w:ind w:firstLine="708"/>
        <w:rPr>
          <w:sz w:val="24"/>
          <w:szCs w:val="24"/>
        </w:rPr>
      </w:pPr>
      <w:r w:rsidRPr="00A7337D">
        <w:rPr>
          <w:sz w:val="24"/>
          <w:szCs w:val="24"/>
        </w:rPr>
        <w:t xml:space="preserve">Результат испытания пункта </w:t>
      </w:r>
      <w:r w:rsidR="00FA5B24">
        <w:rPr>
          <w:sz w:val="24"/>
          <w:szCs w:val="24"/>
        </w:rPr>
        <w:t>3</w:t>
      </w:r>
      <w:r w:rsidRPr="00A7337D">
        <w:rPr>
          <w:sz w:val="24"/>
          <w:szCs w:val="24"/>
        </w:rPr>
        <w:t xml:space="preserve"> считается положительным, если </w:t>
      </w:r>
      <w:r w:rsidR="00FA5B24">
        <w:rPr>
          <w:sz w:val="24"/>
          <w:szCs w:val="24"/>
        </w:rPr>
        <w:t>в консоли появятся следующие сообщения</w:t>
      </w:r>
      <w:r w:rsidRPr="00A7337D">
        <w:rPr>
          <w:sz w:val="24"/>
          <w:szCs w:val="24"/>
        </w:rPr>
        <w:t>:</w:t>
      </w:r>
    </w:p>
    <w:p w:rsidR="00FA5B24" w:rsidRDefault="00FA5B24" w:rsidP="00FA5B2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90911" cy="872208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78" cy="87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B24" w:rsidRDefault="00FA5B24" w:rsidP="00FA5B24">
      <w:pPr>
        <w:spacing w:after="240"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</w:t>
      </w:r>
      <w:r w:rsidRPr="003F1570">
        <w:rPr>
          <w:sz w:val="24"/>
          <w:szCs w:val="24"/>
          <w:lang w:val="en-US"/>
        </w:rPr>
        <w:t xml:space="preserve"> 1. </w:t>
      </w:r>
      <w:r w:rsidR="003F1570">
        <w:rPr>
          <w:sz w:val="24"/>
          <w:szCs w:val="24"/>
        </w:rPr>
        <w:t>З</w:t>
      </w:r>
      <w:r>
        <w:rPr>
          <w:sz w:val="24"/>
          <w:szCs w:val="24"/>
        </w:rPr>
        <w:t>апуск</w:t>
      </w:r>
      <w:r w:rsidRPr="003F15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3F15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learn</w:t>
      </w:r>
      <w:r w:rsidRPr="003F157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models</w:t>
      </w:r>
      <w:r w:rsidRPr="003F157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py</w:t>
      </w:r>
    </w:p>
    <w:p w:rsidR="00FA5B24" w:rsidRDefault="00FA5B24" w:rsidP="00FA5B24">
      <w:pPr>
        <w:pStyle w:val="a3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Ввести необходимые параметры</w:t>
      </w:r>
    </w:p>
    <w:p w:rsidR="00FA5B24" w:rsidRDefault="00FA5B24" w:rsidP="00FA5B24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62F24A" wp14:editId="67F5EC1A">
            <wp:extent cx="2743200" cy="10750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44" cy="108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B24" w:rsidRDefault="00FA5B24" w:rsidP="00FA5B2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2. Ввод параметров</w:t>
      </w:r>
    </w:p>
    <w:p w:rsidR="00FA5B24" w:rsidRDefault="00FA5B24" w:rsidP="00FA5B24">
      <w:pPr>
        <w:spacing w:line="360" w:lineRule="auto"/>
        <w:ind w:firstLine="708"/>
        <w:rPr>
          <w:sz w:val="24"/>
          <w:szCs w:val="24"/>
          <w:lang w:val="en-US"/>
        </w:rPr>
      </w:pPr>
      <w:r w:rsidRPr="00A7337D">
        <w:rPr>
          <w:sz w:val="24"/>
          <w:szCs w:val="24"/>
        </w:rPr>
        <w:t xml:space="preserve">Результат испытания пункта </w:t>
      </w:r>
      <w:r>
        <w:rPr>
          <w:sz w:val="24"/>
          <w:szCs w:val="24"/>
        </w:rPr>
        <w:t>4</w:t>
      </w:r>
      <w:r w:rsidRPr="00A7337D">
        <w:rPr>
          <w:sz w:val="24"/>
          <w:szCs w:val="24"/>
        </w:rPr>
        <w:t xml:space="preserve"> считается положительным, если </w:t>
      </w:r>
      <w:r w:rsidR="00673982">
        <w:rPr>
          <w:sz w:val="24"/>
          <w:szCs w:val="24"/>
        </w:rPr>
        <w:t xml:space="preserve">запустится окно рендера среды </w:t>
      </w:r>
      <w:proofErr w:type="spellStart"/>
      <w:r w:rsidR="00673982">
        <w:rPr>
          <w:sz w:val="24"/>
          <w:szCs w:val="24"/>
          <w:lang w:val="en-US"/>
        </w:rPr>
        <w:t>LunarLander</w:t>
      </w:r>
      <w:proofErr w:type="spellEnd"/>
      <w:r w:rsidR="00673982" w:rsidRPr="00673982">
        <w:rPr>
          <w:sz w:val="24"/>
          <w:szCs w:val="24"/>
        </w:rPr>
        <w:t xml:space="preserve"> </w:t>
      </w:r>
      <w:r w:rsidR="00673982">
        <w:rPr>
          <w:sz w:val="24"/>
          <w:szCs w:val="24"/>
        </w:rPr>
        <w:t>и в консоли</w:t>
      </w:r>
      <w:r>
        <w:rPr>
          <w:sz w:val="24"/>
          <w:szCs w:val="24"/>
        </w:rPr>
        <w:t xml:space="preserve"> </w:t>
      </w:r>
      <w:r w:rsidR="00673982">
        <w:rPr>
          <w:sz w:val="24"/>
          <w:szCs w:val="24"/>
        </w:rPr>
        <w:t>начнут выводиться результаты запусков</w:t>
      </w:r>
      <w:r w:rsidRPr="00A7337D">
        <w:rPr>
          <w:sz w:val="24"/>
          <w:szCs w:val="24"/>
        </w:rPr>
        <w:t>:</w:t>
      </w:r>
    </w:p>
    <w:p w:rsidR="00673982" w:rsidRDefault="00673982" w:rsidP="0067398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A0F2AB" wp14:editId="1A8A7652">
            <wp:extent cx="4304714" cy="205341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909" cy="206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82" w:rsidRPr="00673982" w:rsidRDefault="00673982" w:rsidP="0067398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3. Корректная работа файла</w:t>
      </w:r>
      <w:r w:rsidRPr="0067398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learn</w:t>
      </w:r>
      <w:r w:rsidRPr="0067398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models</w:t>
      </w:r>
      <w:r w:rsidRPr="0067398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:rsidR="00673982" w:rsidRDefault="00673982" w:rsidP="00FA5B24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В случае указания неверных параметров должны появиться следующие сообщения:</w:t>
      </w:r>
    </w:p>
    <w:p w:rsidR="00673982" w:rsidRDefault="00673982" w:rsidP="0067398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58F4FA" wp14:editId="14BB09A4">
            <wp:extent cx="2792437" cy="179793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12" cy="179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82" w:rsidRPr="00673982" w:rsidRDefault="00673982" w:rsidP="0067398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4. Сообщения об ошибках ввода</w:t>
      </w:r>
    </w:p>
    <w:p w:rsidR="00FA5B24" w:rsidRPr="00FA5B24" w:rsidRDefault="00FA5B24" w:rsidP="00FA5B24">
      <w:pPr>
        <w:spacing w:line="360" w:lineRule="auto"/>
        <w:rPr>
          <w:sz w:val="24"/>
          <w:szCs w:val="24"/>
        </w:rPr>
      </w:pPr>
    </w:p>
    <w:p w:rsidR="00663A8C" w:rsidRPr="00663A8C" w:rsidRDefault="00501954" w:rsidP="00663A8C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</w:rPr>
        <w:t xml:space="preserve">В </w:t>
      </w:r>
      <w:r w:rsidR="00673982" w:rsidRPr="00663A8C">
        <w:rPr>
          <w:sz w:val="24"/>
        </w:rPr>
        <w:t xml:space="preserve">процессе работы программы, если число запусков было больше 10, в папку </w:t>
      </w:r>
      <w:r w:rsidR="00673982" w:rsidRPr="00663A8C">
        <w:rPr>
          <w:sz w:val="24"/>
          <w:szCs w:val="24"/>
        </w:rPr>
        <w:t>{Ваш путь}/</w:t>
      </w:r>
      <w:r w:rsidR="00673982" w:rsidRPr="00FA5B24">
        <w:t xml:space="preserve"> </w:t>
      </w:r>
      <w:proofErr w:type="spellStart"/>
      <w:r w:rsidR="00673982" w:rsidRPr="00663A8C">
        <w:rPr>
          <w:sz w:val="24"/>
          <w:szCs w:val="24"/>
        </w:rPr>
        <w:t>LunarLanderProject</w:t>
      </w:r>
      <w:proofErr w:type="spellEnd"/>
      <w:r w:rsidR="00673982" w:rsidRPr="00663A8C">
        <w:rPr>
          <w:sz w:val="24"/>
          <w:szCs w:val="24"/>
        </w:rPr>
        <w:t>/</w:t>
      </w:r>
      <w:r w:rsidR="00673982" w:rsidRPr="00663A8C">
        <w:rPr>
          <w:sz w:val="24"/>
          <w:szCs w:val="24"/>
          <w:lang w:val="en-US"/>
        </w:rPr>
        <w:t>Data</w:t>
      </w:r>
      <w:r w:rsidR="00673982" w:rsidRPr="00663A8C">
        <w:rPr>
          <w:sz w:val="24"/>
          <w:szCs w:val="24"/>
        </w:rPr>
        <w:t>/</w:t>
      </w:r>
      <w:r w:rsidR="00673982" w:rsidRPr="00663A8C">
        <w:rPr>
          <w:sz w:val="24"/>
          <w:szCs w:val="24"/>
          <w:lang w:val="en-US"/>
        </w:rPr>
        <w:t>Graphics</w:t>
      </w:r>
      <w:r w:rsidR="00673982" w:rsidRPr="00663A8C">
        <w:rPr>
          <w:sz w:val="24"/>
          <w:szCs w:val="24"/>
        </w:rPr>
        <w:t xml:space="preserve">/ каждые 10 итераций должен </w:t>
      </w:r>
      <w:proofErr w:type="gramStart"/>
      <w:r w:rsidR="00673982" w:rsidRPr="00663A8C">
        <w:rPr>
          <w:sz w:val="24"/>
          <w:szCs w:val="24"/>
        </w:rPr>
        <w:t>сохранятся</w:t>
      </w:r>
      <w:proofErr w:type="gramEnd"/>
      <w:r w:rsidR="00673982" w:rsidRPr="00663A8C">
        <w:rPr>
          <w:sz w:val="24"/>
          <w:szCs w:val="24"/>
        </w:rPr>
        <w:t xml:space="preserve"> график с названием запускаемой модели</w:t>
      </w:r>
      <w:r w:rsidR="00663A8C" w:rsidRPr="00663A8C">
        <w:rPr>
          <w:sz w:val="24"/>
          <w:szCs w:val="24"/>
        </w:rPr>
        <w:t xml:space="preserve"> в формате .</w:t>
      </w:r>
      <w:proofErr w:type="spellStart"/>
      <w:r w:rsidR="00663A8C" w:rsidRPr="00663A8C">
        <w:rPr>
          <w:sz w:val="24"/>
          <w:szCs w:val="24"/>
          <w:lang w:val="en-US"/>
        </w:rPr>
        <w:t>png</w:t>
      </w:r>
      <w:proofErr w:type="spellEnd"/>
      <w:r w:rsidR="00663A8C" w:rsidRPr="00663A8C">
        <w:rPr>
          <w:sz w:val="24"/>
          <w:szCs w:val="24"/>
        </w:rPr>
        <w:t>.</w:t>
      </w:r>
    </w:p>
    <w:p w:rsidR="00445CDD" w:rsidRDefault="00663A8C" w:rsidP="00663A8C">
      <w:pPr>
        <w:spacing w:line="360" w:lineRule="auto"/>
        <w:jc w:val="center"/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2187526" cy="1407365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712" cy="14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8C" w:rsidRDefault="00663A8C" w:rsidP="00663A8C">
      <w:pPr>
        <w:spacing w:after="240" w:line="360" w:lineRule="auto"/>
        <w:jc w:val="center"/>
        <w:rPr>
          <w:sz w:val="24"/>
          <w:szCs w:val="24"/>
        </w:rPr>
      </w:pPr>
      <w:r w:rsidRPr="00663A8C">
        <w:rPr>
          <w:sz w:val="24"/>
          <w:szCs w:val="24"/>
        </w:rPr>
        <w:t>Рис 5</w:t>
      </w:r>
      <w:r>
        <w:rPr>
          <w:sz w:val="24"/>
          <w:szCs w:val="24"/>
        </w:rPr>
        <w:t>. Сохранённый график</w:t>
      </w:r>
    </w:p>
    <w:p w:rsidR="00663A8C" w:rsidRDefault="00663A8C" w:rsidP="00663A8C">
      <w:pPr>
        <w:pStyle w:val="a3"/>
        <w:numPr>
          <w:ilvl w:val="0"/>
          <w:numId w:val="7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Если была запущена </w:t>
      </w:r>
      <w:proofErr w:type="spellStart"/>
      <w:r>
        <w:rPr>
          <w:sz w:val="24"/>
          <w:szCs w:val="24"/>
        </w:rPr>
        <w:t>нейросеть</w:t>
      </w:r>
      <w:proofErr w:type="spellEnd"/>
      <w:r>
        <w:rPr>
          <w:sz w:val="24"/>
          <w:szCs w:val="24"/>
        </w:rPr>
        <w:t xml:space="preserve">, то каждые 50 итераций в папку </w:t>
      </w:r>
      <w:r w:rsidRPr="00FA5B24">
        <w:rPr>
          <w:sz w:val="24"/>
          <w:szCs w:val="24"/>
        </w:rPr>
        <w:t>{</w:t>
      </w:r>
      <w:r>
        <w:rPr>
          <w:sz w:val="24"/>
          <w:szCs w:val="24"/>
        </w:rPr>
        <w:t>Ваш путь</w:t>
      </w:r>
      <w:r w:rsidRPr="00FA5B24">
        <w:rPr>
          <w:sz w:val="24"/>
          <w:szCs w:val="24"/>
        </w:rPr>
        <w:t>}</w:t>
      </w:r>
      <w:r w:rsidRPr="001F0715">
        <w:rPr>
          <w:sz w:val="24"/>
          <w:szCs w:val="24"/>
        </w:rPr>
        <w:t>/</w:t>
      </w:r>
      <w:r w:rsidRPr="00FA5B24">
        <w:t xml:space="preserve"> </w:t>
      </w:r>
      <w:proofErr w:type="spellStart"/>
      <w:r w:rsidRPr="00FA5B24">
        <w:rPr>
          <w:sz w:val="24"/>
          <w:szCs w:val="24"/>
        </w:rPr>
        <w:t>LunarLanderProject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Code</w:t>
      </w:r>
      <w:r w:rsidRPr="00FA5B24">
        <w:rPr>
          <w:sz w:val="24"/>
          <w:szCs w:val="24"/>
        </w:rPr>
        <w:t>/</w:t>
      </w:r>
      <w:r>
        <w:rPr>
          <w:sz w:val="24"/>
          <w:szCs w:val="24"/>
        </w:rPr>
        <w:t xml:space="preserve"> сохраняются веса </w:t>
      </w:r>
      <w:proofErr w:type="spellStart"/>
      <w:r>
        <w:rPr>
          <w:sz w:val="24"/>
          <w:szCs w:val="24"/>
        </w:rPr>
        <w:t>нейросетей</w:t>
      </w:r>
      <w:proofErr w:type="spellEnd"/>
      <w:r>
        <w:rPr>
          <w:sz w:val="24"/>
          <w:szCs w:val="24"/>
        </w:rPr>
        <w:t>.</w:t>
      </w:r>
    </w:p>
    <w:p w:rsidR="00663A8C" w:rsidRDefault="00663A8C" w:rsidP="00663A8C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83136" cy="46423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128" cy="46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8C" w:rsidRDefault="00663A8C" w:rsidP="00663A8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6. Сохранённые веса </w:t>
      </w:r>
      <w:proofErr w:type="spellStart"/>
      <w:r>
        <w:rPr>
          <w:sz w:val="24"/>
          <w:szCs w:val="24"/>
        </w:rPr>
        <w:t>нейросетей</w:t>
      </w:r>
      <w:proofErr w:type="spellEnd"/>
    </w:p>
    <w:p w:rsidR="00663A8C" w:rsidRDefault="003F1570" w:rsidP="003F1570">
      <w:pPr>
        <w:pStyle w:val="2"/>
        <w:numPr>
          <w:ilvl w:val="1"/>
          <w:numId w:val="11"/>
        </w:numPr>
        <w:ind w:hanging="578"/>
      </w:pPr>
      <w:r>
        <w:t>Проверка работоспособности обученной модели</w:t>
      </w:r>
    </w:p>
    <w:p w:rsidR="003F1570" w:rsidRDefault="003F1570" w:rsidP="003F1570">
      <w:pPr>
        <w:pStyle w:val="a5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3659A7">
        <w:rPr>
          <w:sz w:val="24"/>
          <w:szCs w:val="24"/>
        </w:rPr>
        <w:t xml:space="preserve">Для запуска </w:t>
      </w:r>
      <w:r>
        <w:rPr>
          <w:sz w:val="24"/>
          <w:szCs w:val="24"/>
        </w:rPr>
        <w:t>файла</w:t>
      </w:r>
      <w:r w:rsidRPr="003659A7">
        <w:rPr>
          <w:sz w:val="24"/>
          <w:szCs w:val="24"/>
        </w:rPr>
        <w:t xml:space="preserve"> необходимо:</w:t>
      </w:r>
    </w:p>
    <w:p w:rsidR="003F1570" w:rsidRDefault="003F1570" w:rsidP="003F1570">
      <w:pPr>
        <w:pStyle w:val="a5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Открыть командную строку или </w:t>
      </w:r>
      <w:r>
        <w:rPr>
          <w:sz w:val="24"/>
          <w:szCs w:val="24"/>
          <w:lang w:val="en-US"/>
        </w:rPr>
        <w:t>PowerShell</w:t>
      </w:r>
    </w:p>
    <w:p w:rsidR="003F1570" w:rsidRPr="001F0715" w:rsidRDefault="003F1570" w:rsidP="003F1570">
      <w:pPr>
        <w:pStyle w:val="a5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Перейти в папку</w:t>
      </w:r>
      <w:r w:rsidRPr="00FA5B24">
        <w:rPr>
          <w:sz w:val="24"/>
          <w:szCs w:val="24"/>
        </w:rPr>
        <w:t xml:space="preserve"> {</w:t>
      </w:r>
      <w:r>
        <w:rPr>
          <w:sz w:val="24"/>
          <w:szCs w:val="24"/>
        </w:rPr>
        <w:t>Ваш путь</w:t>
      </w:r>
      <w:r w:rsidRPr="00FA5B24">
        <w:rPr>
          <w:sz w:val="24"/>
          <w:szCs w:val="24"/>
        </w:rPr>
        <w:t>}</w:t>
      </w:r>
      <w:r w:rsidRPr="001F0715">
        <w:rPr>
          <w:sz w:val="24"/>
          <w:szCs w:val="24"/>
        </w:rPr>
        <w:t>/</w:t>
      </w:r>
      <w:r w:rsidRPr="00FA5B24">
        <w:t xml:space="preserve"> </w:t>
      </w:r>
      <w:proofErr w:type="spellStart"/>
      <w:r w:rsidRPr="00FA5B24">
        <w:rPr>
          <w:sz w:val="24"/>
          <w:szCs w:val="24"/>
        </w:rPr>
        <w:t>LunarLanderProject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Code</w:t>
      </w:r>
      <w:r w:rsidRPr="00FA5B24"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через команду </w:t>
      </w:r>
      <w:r>
        <w:rPr>
          <w:sz w:val="24"/>
          <w:szCs w:val="24"/>
          <w:lang w:val="en-US"/>
        </w:rPr>
        <w:t>cd</w:t>
      </w:r>
    </w:p>
    <w:p w:rsidR="003F1570" w:rsidRPr="00FA5B24" w:rsidRDefault="003F1570" w:rsidP="003F1570">
      <w:pPr>
        <w:pStyle w:val="a5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1F0715">
        <w:rPr>
          <w:sz w:val="24"/>
          <w:szCs w:val="24"/>
        </w:rPr>
        <w:t>Запустить файл</w:t>
      </w:r>
      <w:r>
        <w:rPr>
          <w:sz w:val="24"/>
          <w:szCs w:val="24"/>
        </w:rPr>
        <w:t xml:space="preserve"> командой «</w:t>
      </w:r>
      <w:r>
        <w:rPr>
          <w:sz w:val="24"/>
          <w:szCs w:val="24"/>
          <w:lang w:val="en-US"/>
        </w:rPr>
        <w:t>python</w:t>
      </w:r>
      <w:r w:rsidRPr="00FA5B2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lunar</w:t>
      </w:r>
      <w:r w:rsidRPr="003F157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lander</w:t>
      </w:r>
      <w:r w:rsidRPr="00FA5B2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>» или же запустить собранный исполняемый файл</w:t>
      </w:r>
    </w:p>
    <w:p w:rsidR="003F1570" w:rsidRDefault="003F1570" w:rsidP="003F1570">
      <w:pPr>
        <w:spacing w:line="360" w:lineRule="auto"/>
        <w:ind w:firstLine="708"/>
        <w:rPr>
          <w:sz w:val="24"/>
          <w:szCs w:val="24"/>
          <w:lang w:val="en-US"/>
        </w:rPr>
      </w:pPr>
      <w:r w:rsidRPr="00A7337D">
        <w:rPr>
          <w:sz w:val="24"/>
          <w:szCs w:val="24"/>
        </w:rPr>
        <w:t xml:space="preserve">Результат испытания пункта </w:t>
      </w:r>
      <w:r>
        <w:rPr>
          <w:sz w:val="24"/>
          <w:szCs w:val="24"/>
        </w:rPr>
        <w:t>3</w:t>
      </w:r>
      <w:r w:rsidRPr="00A7337D">
        <w:rPr>
          <w:sz w:val="24"/>
          <w:szCs w:val="24"/>
        </w:rPr>
        <w:t xml:space="preserve"> считается положительным, если </w:t>
      </w:r>
      <w:r>
        <w:rPr>
          <w:sz w:val="24"/>
          <w:szCs w:val="24"/>
        </w:rPr>
        <w:t>в консоли появятся следующие сообщения</w:t>
      </w:r>
      <w:r w:rsidRPr="00A7337D">
        <w:rPr>
          <w:sz w:val="24"/>
          <w:szCs w:val="24"/>
        </w:rPr>
        <w:t>:</w:t>
      </w:r>
    </w:p>
    <w:p w:rsidR="003F1570" w:rsidRPr="003F1570" w:rsidRDefault="003F1570" w:rsidP="003F157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74290" cy="478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70" w:rsidRDefault="003F1570" w:rsidP="003F1570">
      <w:pPr>
        <w:spacing w:after="240"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</w:t>
      </w:r>
      <w:r>
        <w:rPr>
          <w:sz w:val="24"/>
          <w:szCs w:val="24"/>
          <w:lang w:val="en-US"/>
        </w:rPr>
        <w:t xml:space="preserve"> </w:t>
      </w:r>
      <w:r w:rsidRPr="003F1570">
        <w:rPr>
          <w:sz w:val="24"/>
          <w:szCs w:val="24"/>
          <w:lang w:val="en-US"/>
        </w:rPr>
        <w:t xml:space="preserve">7. </w:t>
      </w:r>
      <w:r>
        <w:rPr>
          <w:sz w:val="24"/>
          <w:szCs w:val="24"/>
        </w:rPr>
        <w:t>Запуск</w:t>
      </w:r>
      <w:r w:rsidRPr="003F15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3F15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lunar_lander</w:t>
      </w:r>
      <w:r w:rsidRPr="003F157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py</w:t>
      </w:r>
    </w:p>
    <w:p w:rsidR="003F1570" w:rsidRPr="003F1570" w:rsidRDefault="003F1570" w:rsidP="003F1570">
      <w:pPr>
        <w:pStyle w:val="a3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Ввести необходимые параметры</w:t>
      </w:r>
    </w:p>
    <w:p w:rsidR="003F1570" w:rsidRPr="003F1570" w:rsidRDefault="003F1570" w:rsidP="003F157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4A6B23" wp14:editId="77FCEFFC">
            <wp:extent cx="2616835" cy="689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70" w:rsidRPr="003F1570" w:rsidRDefault="003F1570" w:rsidP="003F1570">
      <w:pPr>
        <w:spacing w:after="240" w:line="360" w:lineRule="auto"/>
        <w:jc w:val="center"/>
        <w:rPr>
          <w:sz w:val="24"/>
          <w:szCs w:val="24"/>
        </w:rPr>
      </w:pPr>
      <w:r w:rsidRPr="003F1570">
        <w:rPr>
          <w:sz w:val="24"/>
          <w:szCs w:val="24"/>
        </w:rPr>
        <w:t xml:space="preserve">Рис 8. </w:t>
      </w:r>
      <w:r>
        <w:rPr>
          <w:sz w:val="24"/>
          <w:szCs w:val="24"/>
        </w:rPr>
        <w:t>Ввод параметров</w:t>
      </w:r>
    </w:p>
    <w:p w:rsidR="003F1570" w:rsidRPr="00501954" w:rsidRDefault="003F1570" w:rsidP="003F1570">
      <w:pPr>
        <w:spacing w:line="360" w:lineRule="auto"/>
        <w:ind w:firstLine="708"/>
        <w:rPr>
          <w:sz w:val="24"/>
          <w:szCs w:val="24"/>
          <w:lang w:val="en-US"/>
        </w:rPr>
      </w:pPr>
      <w:r w:rsidRPr="00A7337D">
        <w:rPr>
          <w:sz w:val="24"/>
          <w:szCs w:val="24"/>
        </w:rPr>
        <w:t xml:space="preserve">Результат испытания пункта </w:t>
      </w:r>
      <w:r>
        <w:rPr>
          <w:sz w:val="24"/>
          <w:szCs w:val="24"/>
        </w:rPr>
        <w:t>4</w:t>
      </w:r>
      <w:r w:rsidRPr="00A7337D">
        <w:rPr>
          <w:sz w:val="24"/>
          <w:szCs w:val="24"/>
        </w:rPr>
        <w:t xml:space="preserve"> считается положительным, если </w:t>
      </w:r>
      <w:r>
        <w:rPr>
          <w:sz w:val="24"/>
          <w:szCs w:val="24"/>
        </w:rPr>
        <w:t xml:space="preserve">запустится окно рендера среды </w:t>
      </w:r>
      <w:proofErr w:type="spellStart"/>
      <w:r>
        <w:rPr>
          <w:sz w:val="24"/>
          <w:szCs w:val="24"/>
          <w:lang w:val="en-US"/>
        </w:rPr>
        <w:t>LunarLander</w:t>
      </w:r>
      <w:proofErr w:type="spellEnd"/>
      <w:r w:rsidRPr="00673982">
        <w:rPr>
          <w:sz w:val="24"/>
          <w:szCs w:val="24"/>
        </w:rPr>
        <w:t xml:space="preserve"> </w:t>
      </w:r>
      <w:r>
        <w:rPr>
          <w:sz w:val="24"/>
          <w:szCs w:val="24"/>
        </w:rPr>
        <w:t>и в консоли начнут выводиться результаты запусков</w:t>
      </w:r>
      <w:r w:rsidRPr="00A7337D">
        <w:rPr>
          <w:sz w:val="24"/>
          <w:szCs w:val="24"/>
        </w:rPr>
        <w:t>:</w:t>
      </w:r>
    </w:p>
    <w:p w:rsidR="003F1570" w:rsidRDefault="00501954" w:rsidP="00501954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6140E6AD" wp14:editId="11DE5284">
            <wp:extent cx="5423096" cy="3070421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248" cy="307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54" w:rsidRDefault="00501954" w:rsidP="00501954">
      <w:pPr>
        <w:spacing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9. Успешный запуск обучившейся модели</w:t>
      </w:r>
    </w:p>
    <w:p w:rsidR="00501954" w:rsidRDefault="00501954" w:rsidP="00501954">
      <w:pPr>
        <w:pStyle w:val="a5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После окончания всех итераций должно появиться следующее сообщение:</w:t>
      </w:r>
    </w:p>
    <w:p w:rsidR="00501954" w:rsidRDefault="00501954" w:rsidP="00501954">
      <w:pPr>
        <w:pStyle w:val="a5"/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1D2568" wp14:editId="11311094">
            <wp:extent cx="2771140" cy="4921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54" w:rsidRPr="003F1570" w:rsidRDefault="00501954" w:rsidP="00501954">
      <w:pPr>
        <w:pStyle w:val="a5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10. Сообщение о завершении итераций</w:t>
      </w:r>
    </w:p>
    <w:p w:rsidR="00501954" w:rsidRDefault="00501954" w:rsidP="00501954">
      <w:pPr>
        <w:pStyle w:val="a3"/>
        <w:numPr>
          <w:ilvl w:val="0"/>
          <w:numId w:val="13"/>
        </w:numPr>
        <w:spacing w:after="240"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было выбрано сохранить графики, то в папке </w:t>
      </w:r>
      <w:r w:rsidRPr="00FA5B24">
        <w:rPr>
          <w:sz w:val="24"/>
          <w:szCs w:val="24"/>
        </w:rPr>
        <w:t>{</w:t>
      </w:r>
      <w:r>
        <w:rPr>
          <w:sz w:val="24"/>
          <w:szCs w:val="24"/>
        </w:rPr>
        <w:t>Ваш путь</w:t>
      </w:r>
      <w:r w:rsidRPr="00FA5B24">
        <w:rPr>
          <w:sz w:val="24"/>
          <w:szCs w:val="24"/>
        </w:rPr>
        <w:t>}</w:t>
      </w:r>
      <w:r w:rsidRPr="001F0715">
        <w:rPr>
          <w:sz w:val="24"/>
          <w:szCs w:val="24"/>
        </w:rPr>
        <w:t>/</w:t>
      </w:r>
      <w:r w:rsidRPr="00FA5B24">
        <w:t xml:space="preserve"> </w:t>
      </w:r>
      <w:proofErr w:type="spellStart"/>
      <w:r w:rsidRPr="00FA5B24">
        <w:rPr>
          <w:sz w:val="24"/>
          <w:szCs w:val="24"/>
        </w:rPr>
        <w:t>LunarLanderProject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Trained</w:t>
      </w:r>
      <w:r w:rsidRPr="0050195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Model</w:t>
      </w:r>
      <w:r w:rsidRPr="00FA5B24">
        <w:rPr>
          <w:sz w:val="24"/>
          <w:szCs w:val="24"/>
        </w:rPr>
        <w:t>/</w:t>
      </w:r>
      <w:r>
        <w:rPr>
          <w:sz w:val="24"/>
          <w:szCs w:val="24"/>
        </w:rPr>
        <w:t xml:space="preserve">, если запуск осуществлялся через приложение, или в папке </w:t>
      </w:r>
      <w:r w:rsidRPr="00FA5B24">
        <w:rPr>
          <w:sz w:val="24"/>
          <w:szCs w:val="24"/>
        </w:rPr>
        <w:t>{</w:t>
      </w:r>
      <w:r>
        <w:rPr>
          <w:sz w:val="24"/>
          <w:szCs w:val="24"/>
        </w:rPr>
        <w:t>Ваш путь</w:t>
      </w:r>
      <w:r w:rsidRPr="00FA5B24">
        <w:rPr>
          <w:sz w:val="24"/>
          <w:szCs w:val="24"/>
        </w:rPr>
        <w:t>}</w:t>
      </w:r>
      <w:r w:rsidRPr="001F0715">
        <w:rPr>
          <w:sz w:val="24"/>
          <w:szCs w:val="24"/>
        </w:rPr>
        <w:t>/</w:t>
      </w:r>
      <w:r w:rsidRPr="00FA5B24">
        <w:t xml:space="preserve"> </w:t>
      </w:r>
      <w:proofErr w:type="spellStart"/>
      <w:r w:rsidRPr="00FA5B24">
        <w:rPr>
          <w:sz w:val="24"/>
          <w:szCs w:val="24"/>
        </w:rPr>
        <w:t>LunarLanderProject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Code</w:t>
      </w:r>
      <w:r w:rsidRPr="00FA5B24">
        <w:rPr>
          <w:sz w:val="24"/>
          <w:szCs w:val="24"/>
        </w:rPr>
        <w:t>/</w:t>
      </w:r>
      <w:r>
        <w:rPr>
          <w:sz w:val="24"/>
          <w:szCs w:val="24"/>
        </w:rPr>
        <w:t>, если запуск был через консоль,</w:t>
      </w:r>
      <w:r w:rsidRPr="005019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появится вывод гистограмм в формате </w:t>
      </w:r>
      <w:r w:rsidRPr="0050195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png</w:t>
      </w:r>
      <w:proofErr w:type="spellEnd"/>
      <w:r w:rsidRPr="00501954">
        <w:rPr>
          <w:sz w:val="24"/>
          <w:szCs w:val="24"/>
        </w:rPr>
        <w:t>.</w:t>
      </w:r>
    </w:p>
    <w:p w:rsidR="00501954" w:rsidRDefault="00501954" w:rsidP="00E527A0">
      <w:pPr>
        <w:spacing w:line="360" w:lineRule="auto"/>
        <w:jc w:val="center"/>
        <w:rPr>
          <w:sz w:val="24"/>
          <w:szCs w:val="24"/>
        </w:rPr>
      </w:pPr>
      <w:bookmarkStart w:id="14" w:name="_GoBack"/>
      <w:r>
        <w:rPr>
          <w:noProof/>
          <w:sz w:val="24"/>
          <w:szCs w:val="24"/>
        </w:rPr>
        <w:lastRenderedPageBreak/>
        <w:drawing>
          <wp:inline distT="0" distB="0" distL="0" distR="0" wp14:anchorId="275468ED" wp14:editId="6C4A1E4B">
            <wp:extent cx="2117187" cy="125318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11" cy="125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501954" w:rsidRPr="00501954" w:rsidRDefault="00501954" w:rsidP="00501954">
      <w:pPr>
        <w:spacing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11. Сохранённая гистограмма</w:t>
      </w:r>
    </w:p>
    <w:p w:rsidR="005224CD" w:rsidRPr="00445CDD" w:rsidRDefault="005224CD" w:rsidP="00361B73">
      <w:pPr>
        <w:pStyle w:val="1"/>
        <w:numPr>
          <w:ilvl w:val="0"/>
          <w:numId w:val="11"/>
        </w:numPr>
        <w:spacing w:after="240"/>
        <w:jc w:val="center"/>
      </w:pPr>
      <w:r w:rsidRPr="008A3FBD">
        <w:t>ОТЧЕТНОСТЬ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5224CD" w:rsidRPr="008A3FBD" w:rsidRDefault="005224CD" w:rsidP="00994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r w:rsidRPr="008A3FBD">
        <w:rPr>
          <w:sz w:val="24"/>
          <w:szCs w:val="24"/>
        </w:rPr>
        <w:t xml:space="preserve">Протокол испытаний утверждается председателем комиссии. </w:t>
      </w:r>
    </w:p>
    <w:p w:rsidR="005224CD" w:rsidRPr="008A3FBD" w:rsidRDefault="005224CD" w:rsidP="00501954">
      <w:pPr>
        <w:pStyle w:val="1"/>
        <w:spacing w:after="240"/>
        <w:jc w:val="center"/>
      </w:pPr>
      <w:bookmarkStart w:id="15" w:name="_3rdcrjn" w:colFirst="0" w:colLast="0"/>
      <w:bookmarkEnd w:id="15"/>
      <w:r w:rsidRPr="008A3FBD">
        <w:t>ПЕРЕЧЕНЬ ССЫЛОЧНЫХ ДОКУМЕНТОВ</w:t>
      </w:r>
    </w:p>
    <w:p w:rsidR="00994020" w:rsidRPr="00994020" w:rsidRDefault="005224CD" w:rsidP="009940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sz w:val="24"/>
          <w:szCs w:val="24"/>
        </w:rPr>
      </w:pPr>
      <w:r w:rsidRPr="008A3FBD">
        <w:rPr>
          <w:sz w:val="24"/>
          <w:szCs w:val="24"/>
        </w:rPr>
        <w:t xml:space="preserve">ТЗ на научно-исследовательскую работу </w:t>
      </w:r>
      <w:r w:rsidR="00994020">
        <w:rPr>
          <w:sz w:val="24"/>
          <w:szCs w:val="24"/>
        </w:rPr>
        <w:t>«</w:t>
      </w:r>
      <w:r w:rsidR="00994020" w:rsidRPr="00994020">
        <w:rPr>
          <w:sz w:val="24"/>
          <w:szCs w:val="24"/>
        </w:rPr>
        <w:t xml:space="preserve">Разработка агента в </w:t>
      </w:r>
      <w:proofErr w:type="spellStart"/>
      <w:r w:rsidR="00994020" w:rsidRPr="00994020">
        <w:rPr>
          <w:sz w:val="24"/>
          <w:szCs w:val="24"/>
        </w:rPr>
        <w:t>OpenAI</w:t>
      </w:r>
      <w:proofErr w:type="spellEnd"/>
      <w:r w:rsidR="00994020" w:rsidRPr="00994020">
        <w:rPr>
          <w:sz w:val="24"/>
          <w:szCs w:val="24"/>
        </w:rPr>
        <w:t xml:space="preserve"> </w:t>
      </w:r>
      <w:proofErr w:type="spellStart"/>
      <w:r w:rsidR="00994020" w:rsidRPr="00994020">
        <w:rPr>
          <w:sz w:val="24"/>
          <w:szCs w:val="24"/>
        </w:rPr>
        <w:t>Gym</w:t>
      </w:r>
      <w:proofErr w:type="spellEnd"/>
      <w:r w:rsidR="00994020" w:rsidRPr="00994020">
        <w:rPr>
          <w:sz w:val="24"/>
          <w:szCs w:val="24"/>
        </w:rPr>
        <w:t xml:space="preserve"> с использованием м</w:t>
      </w:r>
      <w:r w:rsidR="00147628">
        <w:rPr>
          <w:sz w:val="24"/>
          <w:szCs w:val="24"/>
        </w:rPr>
        <w:t>етодик обучения с подкреплением</w:t>
      </w:r>
      <w:r w:rsidR="00994020">
        <w:rPr>
          <w:sz w:val="24"/>
          <w:szCs w:val="24"/>
        </w:rPr>
        <w:t>»</w:t>
      </w:r>
      <w:r w:rsidR="00147628" w:rsidRPr="00147628">
        <w:rPr>
          <w:sz w:val="24"/>
          <w:szCs w:val="24"/>
        </w:rPr>
        <w:t>.</w:t>
      </w:r>
    </w:p>
    <w:p w:rsidR="00187D93" w:rsidRDefault="00187D93" w:rsidP="00994020">
      <w:pPr>
        <w:spacing w:line="360" w:lineRule="auto"/>
      </w:pPr>
    </w:p>
    <w:sectPr w:rsidR="00187D93" w:rsidSect="00673982">
      <w:headerReference w:type="even" r:id="rId20"/>
      <w:headerReference w:type="default" r:id="rId21"/>
      <w:footerReference w:type="default" r:id="rId22"/>
      <w:headerReference w:type="first" r:id="rId23"/>
      <w:footerReference w:type="first" r:id="rId24"/>
      <w:pgSz w:w="11907" w:h="16840"/>
      <w:pgMar w:top="1134" w:right="567" w:bottom="1134" w:left="1701" w:header="170" w:footer="17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810" w:rsidRDefault="00782810">
      <w:r>
        <w:separator/>
      </w:r>
    </w:p>
  </w:endnote>
  <w:endnote w:type="continuationSeparator" w:id="0">
    <w:p w:rsidR="00782810" w:rsidRDefault="0078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E7" w:rsidRDefault="005224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E527A0">
      <w:rPr>
        <w:noProof/>
        <w:color w:val="000000"/>
        <w:sz w:val="28"/>
        <w:szCs w:val="28"/>
      </w:rPr>
      <w:t>8</w:t>
    </w:r>
    <w:r>
      <w:rPr>
        <w:color w:val="000000"/>
        <w:sz w:val="28"/>
        <w:szCs w:val="28"/>
      </w:rPr>
      <w:fldChar w:fldCharType="end"/>
    </w:r>
  </w:p>
  <w:p w:rsidR="00A039E7" w:rsidRDefault="0078281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E7" w:rsidRDefault="0078281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810" w:rsidRDefault="00782810">
      <w:r>
        <w:separator/>
      </w:r>
    </w:p>
  </w:footnote>
  <w:footnote w:type="continuationSeparator" w:id="0">
    <w:p w:rsidR="00782810" w:rsidRDefault="007828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E7" w:rsidRDefault="005224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end"/>
    </w:r>
  </w:p>
  <w:p w:rsidR="00A039E7" w:rsidRDefault="0078281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E7" w:rsidRDefault="0078281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  <w:p w:rsidR="00A039E7" w:rsidRDefault="0078281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9E7" w:rsidRDefault="0078281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636"/>
    <w:multiLevelType w:val="multilevel"/>
    <w:tmpl w:val="B1745BCA"/>
    <w:lvl w:ilvl="0">
      <w:start w:val="1"/>
      <w:numFmt w:val="bullet"/>
      <w:lvlText w:val="−"/>
      <w:lvlJc w:val="left"/>
      <w:pPr>
        <w:ind w:left="20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94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6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8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10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82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54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6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8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65568BF"/>
    <w:multiLevelType w:val="hybridMultilevel"/>
    <w:tmpl w:val="480EBE4C"/>
    <w:lvl w:ilvl="0" w:tplc="626C35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00616F"/>
    <w:multiLevelType w:val="multilevel"/>
    <w:tmpl w:val="5C7C78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>
    <w:nsid w:val="3EBC78C6"/>
    <w:multiLevelType w:val="hybridMultilevel"/>
    <w:tmpl w:val="CF2A37CC"/>
    <w:lvl w:ilvl="0" w:tplc="D8802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732C81"/>
    <w:multiLevelType w:val="hybridMultilevel"/>
    <w:tmpl w:val="14E29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C67F4"/>
    <w:multiLevelType w:val="hybridMultilevel"/>
    <w:tmpl w:val="15FA70F6"/>
    <w:lvl w:ilvl="0" w:tplc="1322625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293FD4"/>
    <w:multiLevelType w:val="hybridMultilevel"/>
    <w:tmpl w:val="74D6BADA"/>
    <w:lvl w:ilvl="0" w:tplc="E90E81F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DA301B0"/>
    <w:multiLevelType w:val="multilevel"/>
    <w:tmpl w:val="2918D24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8">
    <w:nsid w:val="64D476F1"/>
    <w:multiLevelType w:val="hybridMultilevel"/>
    <w:tmpl w:val="3808E17C"/>
    <w:lvl w:ilvl="0" w:tplc="69E601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E4F4A"/>
    <w:multiLevelType w:val="hybridMultilevel"/>
    <w:tmpl w:val="B0A8C866"/>
    <w:lvl w:ilvl="0" w:tplc="1CE6F2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B403D41"/>
    <w:multiLevelType w:val="hybridMultilevel"/>
    <w:tmpl w:val="D82E1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B775B"/>
    <w:multiLevelType w:val="hybridMultilevel"/>
    <w:tmpl w:val="5CFC9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1005C4D"/>
    <w:multiLevelType w:val="hybridMultilevel"/>
    <w:tmpl w:val="1BCA7DEA"/>
    <w:lvl w:ilvl="0" w:tplc="4AC02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30D0CFB"/>
    <w:multiLevelType w:val="hybridMultilevel"/>
    <w:tmpl w:val="77E04DAC"/>
    <w:lvl w:ilvl="0" w:tplc="72882C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5E66E8"/>
    <w:multiLevelType w:val="hybridMultilevel"/>
    <w:tmpl w:val="F32093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1"/>
  </w:num>
  <w:num w:numId="5">
    <w:abstractNumId w:val="13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12"/>
  </w:num>
  <w:num w:numId="11">
    <w:abstractNumId w:val="2"/>
  </w:num>
  <w:num w:numId="12">
    <w:abstractNumId w:val="10"/>
  </w:num>
  <w:num w:numId="13">
    <w:abstractNumId w:val="6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D"/>
    <w:rsid w:val="00147628"/>
    <w:rsid w:val="00187D93"/>
    <w:rsid w:val="001F0715"/>
    <w:rsid w:val="00255E9C"/>
    <w:rsid w:val="00346924"/>
    <w:rsid w:val="00361B73"/>
    <w:rsid w:val="00393880"/>
    <w:rsid w:val="003F1570"/>
    <w:rsid w:val="00445CDD"/>
    <w:rsid w:val="00501954"/>
    <w:rsid w:val="005224CD"/>
    <w:rsid w:val="00642E60"/>
    <w:rsid w:val="00663A8C"/>
    <w:rsid w:val="00673982"/>
    <w:rsid w:val="00764848"/>
    <w:rsid w:val="00782810"/>
    <w:rsid w:val="007F1E10"/>
    <w:rsid w:val="008C6B76"/>
    <w:rsid w:val="008E4890"/>
    <w:rsid w:val="00994020"/>
    <w:rsid w:val="00A379EF"/>
    <w:rsid w:val="00B77AC0"/>
    <w:rsid w:val="00CB0097"/>
    <w:rsid w:val="00E527A0"/>
    <w:rsid w:val="00FA5B24"/>
    <w:rsid w:val="00F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3A8C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1570"/>
    <w:pPr>
      <w:keepNext/>
      <w:keepLines/>
      <w:spacing w:before="360" w:after="80"/>
      <w:outlineLvl w:val="1"/>
    </w:pPr>
    <w:rPr>
      <w:b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1570"/>
    <w:rPr>
      <w:rFonts w:ascii="Times New Roman" w:eastAsia="Times New Roman" w:hAnsi="Times New Roman" w:cs="Times New Roman"/>
      <w:b/>
      <w:sz w:val="28"/>
      <w:szCs w:val="36"/>
      <w:lang w:eastAsia="ru-RU"/>
    </w:rPr>
  </w:style>
  <w:style w:type="paragraph" w:styleId="a3">
    <w:name w:val="List Paragraph"/>
    <w:basedOn w:val="a"/>
    <w:qFormat/>
    <w:rsid w:val="005224CD"/>
    <w:pPr>
      <w:ind w:left="720"/>
      <w:contextualSpacing/>
    </w:pPr>
  </w:style>
  <w:style w:type="paragraph" w:customStyle="1" w:styleId="a4">
    <w:name w:val="Содержимое таблицы"/>
    <w:basedOn w:val="a5"/>
    <w:rsid w:val="005224CD"/>
    <w:pPr>
      <w:spacing w:line="276" w:lineRule="auto"/>
    </w:pPr>
    <w:rPr>
      <w:rFonts w:eastAsiaTheme="minorHAnsi" w:cstheme="minorBidi"/>
      <w:sz w:val="28"/>
      <w:szCs w:val="22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5224C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5224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2"/>
    <w:basedOn w:val="a"/>
    <w:qFormat/>
    <w:rsid w:val="005224CD"/>
    <w:pPr>
      <w:spacing w:after="200" w:line="276" w:lineRule="auto"/>
      <w:ind w:firstLine="720"/>
      <w:jc w:val="both"/>
    </w:pPr>
    <w:rPr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34692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6924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footer"/>
    <w:basedOn w:val="a"/>
    <w:link w:val="aa"/>
    <w:uiPriority w:val="99"/>
    <w:unhideWhenUsed/>
    <w:rsid w:val="006739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7398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3A8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3A8C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1570"/>
    <w:pPr>
      <w:keepNext/>
      <w:keepLines/>
      <w:spacing w:before="360" w:after="80"/>
      <w:outlineLvl w:val="1"/>
    </w:pPr>
    <w:rPr>
      <w:b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1570"/>
    <w:rPr>
      <w:rFonts w:ascii="Times New Roman" w:eastAsia="Times New Roman" w:hAnsi="Times New Roman" w:cs="Times New Roman"/>
      <w:b/>
      <w:sz w:val="28"/>
      <w:szCs w:val="36"/>
      <w:lang w:eastAsia="ru-RU"/>
    </w:rPr>
  </w:style>
  <w:style w:type="paragraph" w:styleId="a3">
    <w:name w:val="List Paragraph"/>
    <w:basedOn w:val="a"/>
    <w:qFormat/>
    <w:rsid w:val="005224CD"/>
    <w:pPr>
      <w:ind w:left="720"/>
      <w:contextualSpacing/>
    </w:pPr>
  </w:style>
  <w:style w:type="paragraph" w:customStyle="1" w:styleId="a4">
    <w:name w:val="Содержимое таблицы"/>
    <w:basedOn w:val="a5"/>
    <w:rsid w:val="005224CD"/>
    <w:pPr>
      <w:spacing w:line="276" w:lineRule="auto"/>
    </w:pPr>
    <w:rPr>
      <w:rFonts w:eastAsiaTheme="minorHAnsi" w:cstheme="minorBidi"/>
      <w:sz w:val="28"/>
      <w:szCs w:val="22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5224C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5224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2"/>
    <w:basedOn w:val="a"/>
    <w:qFormat/>
    <w:rsid w:val="005224CD"/>
    <w:pPr>
      <w:spacing w:after="200" w:line="276" w:lineRule="auto"/>
      <w:ind w:firstLine="720"/>
      <w:jc w:val="both"/>
    </w:pPr>
    <w:rPr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34692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6924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footer"/>
    <w:basedOn w:val="a"/>
    <w:link w:val="aa"/>
    <w:uiPriority w:val="99"/>
    <w:unhideWhenUsed/>
    <w:rsid w:val="006739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7398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3A8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83390-8469-4455-99DE-9FBC6168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ar.buyanow@yandex.ru</cp:lastModifiedBy>
  <cp:revision>8</cp:revision>
  <dcterms:created xsi:type="dcterms:W3CDTF">2021-05-27T16:05:00Z</dcterms:created>
  <dcterms:modified xsi:type="dcterms:W3CDTF">2021-05-28T17:36:00Z</dcterms:modified>
</cp:coreProperties>
</file>